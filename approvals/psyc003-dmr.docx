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DF55" w14:textId="77777777" w:rsidR="00073E8E" w:rsidRPr="002D694C" w:rsidRDefault="00073E8E" w:rsidP="00332B9C"/>
    <w:p w14:paraId="59A7844A" w14:textId="77777777" w:rsidR="00332B9C" w:rsidRPr="002D694C" w:rsidRDefault="00073E8E" w:rsidP="005F385C">
      <w:pPr>
        <w:jc w:val="center"/>
        <w:rPr>
          <w:b/>
        </w:rPr>
      </w:pPr>
      <w:r w:rsidRPr="002D694C">
        <w:rPr>
          <w:b/>
        </w:rPr>
        <w:t>UNIVERSITY OF P</w:t>
      </w:r>
      <w:r w:rsidR="00332B9C" w:rsidRPr="002D694C">
        <w:rPr>
          <w:b/>
        </w:rPr>
        <w:t>LYMOUTH MODULE RECORD</w:t>
      </w:r>
    </w:p>
    <w:p w14:paraId="0A8ADE82" w14:textId="77777777" w:rsidR="00AF7112" w:rsidRPr="002D694C" w:rsidRDefault="00AF7112" w:rsidP="005F385C">
      <w:pPr>
        <w:jc w:val="center"/>
        <w:rPr>
          <w:b/>
        </w:rPr>
      </w:pPr>
    </w:p>
    <w:p w14:paraId="0C86C99E" w14:textId="77777777" w:rsidR="00332B9C" w:rsidRPr="002D694C" w:rsidRDefault="00332B9C" w:rsidP="00332B9C">
      <w:pPr>
        <w:tabs>
          <w:tab w:val="left" w:pos="1985"/>
          <w:tab w:val="left" w:pos="4253"/>
          <w:tab w:val="left" w:pos="7371"/>
          <w:tab w:val="left" w:pos="8364"/>
        </w:tabs>
        <w:rPr>
          <w:b/>
          <w:i/>
        </w:rPr>
      </w:pPr>
      <w:r w:rsidRPr="002D694C">
        <w:rPr>
          <w:b/>
          <w:u w:val="single"/>
        </w:rPr>
        <w:t>SECTION A: DEFINITIVE MODULE RECORD</w:t>
      </w:r>
      <w:r w:rsidRPr="002D694C">
        <w:rPr>
          <w:b/>
          <w:i/>
        </w:rPr>
        <w:t>. Proposed changes must be submitted via Faculty</w:t>
      </w:r>
      <w:r w:rsidR="00AF7112" w:rsidRPr="002D694C">
        <w:rPr>
          <w:b/>
          <w:i/>
        </w:rPr>
        <w:t>/AP</w:t>
      </w:r>
      <w:r w:rsidRPr="002D694C">
        <w:rPr>
          <w:b/>
          <w:i/>
        </w:rPr>
        <w:t xml:space="preserve"> Quality Procedures for approval and issue of new module code.</w:t>
      </w:r>
    </w:p>
    <w:p w14:paraId="29F16234" w14:textId="77777777" w:rsidR="00AF7112" w:rsidRPr="002D694C" w:rsidRDefault="00AF7112" w:rsidP="00332B9C">
      <w:pPr>
        <w:tabs>
          <w:tab w:val="left" w:pos="1985"/>
          <w:tab w:val="left" w:pos="4253"/>
          <w:tab w:val="left" w:pos="7371"/>
          <w:tab w:val="left" w:pos="8364"/>
        </w:tabs>
        <w:rPr>
          <w:b/>
          <w:i/>
        </w:rPr>
      </w:pPr>
    </w:p>
    <w:tbl>
      <w:tblPr>
        <w:tblW w:w="0" w:type="auto"/>
        <w:tblLook w:val="04A0" w:firstRow="1" w:lastRow="0" w:firstColumn="1" w:lastColumn="0" w:noHBand="0" w:noVBand="1"/>
      </w:tblPr>
      <w:tblGrid>
        <w:gridCol w:w="2192"/>
        <w:gridCol w:w="1171"/>
        <w:gridCol w:w="77"/>
        <w:gridCol w:w="1462"/>
        <w:gridCol w:w="641"/>
        <w:gridCol w:w="974"/>
        <w:gridCol w:w="410"/>
        <w:gridCol w:w="2082"/>
        <w:gridCol w:w="1377"/>
        <w:gridCol w:w="80"/>
      </w:tblGrid>
      <w:tr w:rsidR="00332B9C" w:rsidRPr="002D694C" w14:paraId="157FDF0B" w14:textId="77777777" w:rsidTr="0EAB58DF">
        <w:tc>
          <w:tcPr>
            <w:tcW w:w="3510" w:type="dxa"/>
            <w:gridSpan w:val="3"/>
            <w:shd w:val="clear" w:color="auto" w:fill="auto"/>
          </w:tcPr>
          <w:p w14:paraId="2C513A63" w14:textId="1B0422AD" w:rsidR="00332B9C" w:rsidRPr="002D694C" w:rsidRDefault="00332B9C" w:rsidP="0EAB58DF">
            <w:pPr>
              <w:tabs>
                <w:tab w:val="left" w:pos="1985"/>
                <w:tab w:val="left" w:pos="4253"/>
                <w:tab w:val="left" w:pos="7371"/>
                <w:tab w:val="left" w:pos="8364"/>
              </w:tabs>
            </w:pPr>
            <w:r w:rsidRPr="0EAB58DF">
              <w:rPr>
                <w:b/>
                <w:bCs/>
              </w:rPr>
              <w:t xml:space="preserve">MODULE CODE: </w:t>
            </w:r>
            <w:r w:rsidR="006A1D75">
              <w:t>PSYC</w:t>
            </w:r>
            <w:r w:rsidR="0CE25234">
              <w:t>0</w:t>
            </w:r>
            <w:r w:rsidR="00C34C73">
              <w:t>0</w:t>
            </w:r>
            <w:r w:rsidR="33181D44">
              <w:t>3</w:t>
            </w:r>
          </w:p>
        </w:tc>
        <w:tc>
          <w:tcPr>
            <w:tcW w:w="7172" w:type="dxa"/>
            <w:gridSpan w:val="7"/>
            <w:shd w:val="clear" w:color="auto" w:fill="auto"/>
          </w:tcPr>
          <w:p w14:paraId="00F79A89" w14:textId="031B867B" w:rsidR="00047F38" w:rsidRPr="002D694C" w:rsidRDefault="00332B9C" w:rsidP="00C54D33">
            <w:pPr>
              <w:tabs>
                <w:tab w:val="left" w:pos="1985"/>
                <w:tab w:val="left" w:pos="4253"/>
                <w:tab w:val="left" w:pos="7371"/>
                <w:tab w:val="left" w:pos="8364"/>
              </w:tabs>
              <w:rPr>
                <w:b/>
              </w:rPr>
            </w:pPr>
            <w:r w:rsidRPr="002D694C">
              <w:rPr>
                <w:b/>
              </w:rPr>
              <w:t xml:space="preserve">MODULE TITLE: </w:t>
            </w:r>
            <w:r w:rsidR="00EC5128" w:rsidRPr="002D694C">
              <w:rPr>
                <w:b/>
              </w:rPr>
              <w:t>Psychological influences on health and behaviour</w:t>
            </w:r>
            <w:r w:rsidR="004D7680" w:rsidRPr="002D694C">
              <w:rPr>
                <w:b/>
              </w:rPr>
              <w:t xml:space="preserve"> </w:t>
            </w:r>
          </w:p>
          <w:p w14:paraId="4339A51B" w14:textId="69587118" w:rsidR="00332B9C" w:rsidRPr="002D694C" w:rsidRDefault="004D7680" w:rsidP="00C54D33">
            <w:pPr>
              <w:tabs>
                <w:tab w:val="left" w:pos="1985"/>
                <w:tab w:val="left" w:pos="4253"/>
                <w:tab w:val="left" w:pos="7371"/>
                <w:tab w:val="left" w:pos="8364"/>
              </w:tabs>
              <w:rPr>
                <w:b/>
              </w:rPr>
            </w:pPr>
            <w:r w:rsidRPr="002D694C">
              <w:rPr>
                <w:b/>
              </w:rPr>
              <w:t xml:space="preserve">JACS CODE: </w:t>
            </w:r>
            <w:r w:rsidR="00C34C73" w:rsidRPr="002D694C">
              <w:rPr>
                <w:b/>
              </w:rPr>
              <w:t>C800</w:t>
            </w:r>
          </w:p>
        </w:tc>
      </w:tr>
      <w:tr w:rsidR="00332B9C" w:rsidRPr="002D694C" w14:paraId="3B2D8F8D" w14:textId="77777777" w:rsidTr="0EAB58DF">
        <w:tc>
          <w:tcPr>
            <w:tcW w:w="3510" w:type="dxa"/>
            <w:gridSpan w:val="3"/>
            <w:shd w:val="clear" w:color="auto" w:fill="auto"/>
          </w:tcPr>
          <w:p w14:paraId="659C617D" w14:textId="77777777" w:rsidR="00332B9C" w:rsidRPr="002D694C" w:rsidRDefault="00332B9C" w:rsidP="00332B9C">
            <w:pPr>
              <w:tabs>
                <w:tab w:val="left" w:pos="1985"/>
                <w:tab w:val="left" w:pos="2410"/>
                <w:tab w:val="left" w:pos="3686"/>
                <w:tab w:val="left" w:pos="6096"/>
                <w:tab w:val="left" w:pos="7230"/>
                <w:tab w:val="left" w:pos="8364"/>
              </w:tabs>
              <w:rPr>
                <w:b/>
              </w:rPr>
            </w:pPr>
            <w:r w:rsidRPr="002D694C">
              <w:rPr>
                <w:b/>
              </w:rPr>
              <w:t>CREDITS:</w:t>
            </w:r>
            <w:r w:rsidRPr="002D694C">
              <w:t xml:space="preserve"> </w:t>
            </w:r>
            <w:r w:rsidR="00C34C73" w:rsidRPr="002D694C">
              <w:t>30</w:t>
            </w:r>
          </w:p>
        </w:tc>
        <w:tc>
          <w:tcPr>
            <w:tcW w:w="3119" w:type="dxa"/>
            <w:gridSpan w:val="3"/>
            <w:shd w:val="clear" w:color="auto" w:fill="auto"/>
          </w:tcPr>
          <w:p w14:paraId="3B54F6F7" w14:textId="2763CD9E" w:rsidR="00332B9C" w:rsidRPr="002D694C" w:rsidRDefault="00332B9C" w:rsidP="66CC1962">
            <w:pPr>
              <w:tabs>
                <w:tab w:val="left" w:pos="1985"/>
                <w:tab w:val="left" w:pos="2410"/>
                <w:tab w:val="left" w:pos="3686"/>
                <w:tab w:val="left" w:pos="6096"/>
                <w:tab w:val="left" w:pos="7230"/>
                <w:tab w:val="left" w:pos="8364"/>
              </w:tabs>
              <w:rPr>
                <w:b/>
                <w:bCs/>
              </w:rPr>
            </w:pPr>
            <w:r w:rsidRPr="66CC1962">
              <w:rPr>
                <w:b/>
                <w:bCs/>
              </w:rPr>
              <w:t>FHEQ</w:t>
            </w:r>
            <w:r>
              <w:t xml:space="preserve"> </w:t>
            </w:r>
            <w:r w:rsidRPr="66CC1962">
              <w:rPr>
                <w:b/>
                <w:bCs/>
              </w:rPr>
              <w:t>LEVEL:</w:t>
            </w:r>
            <w:r w:rsidR="00C34C73" w:rsidRPr="66CC1962">
              <w:rPr>
                <w:b/>
                <w:bCs/>
              </w:rPr>
              <w:t xml:space="preserve"> </w:t>
            </w:r>
            <w:r w:rsidR="2E9E208A" w:rsidRPr="66CC1962">
              <w:rPr>
                <w:b/>
                <w:bCs/>
              </w:rPr>
              <w:t>0</w:t>
            </w:r>
          </w:p>
        </w:tc>
        <w:tc>
          <w:tcPr>
            <w:tcW w:w="4053" w:type="dxa"/>
            <w:gridSpan w:val="4"/>
            <w:shd w:val="clear" w:color="auto" w:fill="auto"/>
          </w:tcPr>
          <w:p w14:paraId="4593338D" w14:textId="77777777" w:rsidR="00332B9C" w:rsidRPr="002D694C" w:rsidRDefault="00273B58" w:rsidP="00C34C73">
            <w:pPr>
              <w:tabs>
                <w:tab w:val="left" w:pos="1985"/>
                <w:tab w:val="left" w:pos="2410"/>
                <w:tab w:val="left" w:pos="3686"/>
                <w:tab w:val="left" w:pos="6096"/>
                <w:tab w:val="left" w:pos="7230"/>
                <w:tab w:val="left" w:pos="8364"/>
              </w:tabs>
              <w:rPr>
                <w:b/>
              </w:rPr>
            </w:pPr>
            <w:r w:rsidRPr="002D694C">
              <w:rPr>
                <w:b/>
              </w:rPr>
              <w:t>HECOS</w:t>
            </w:r>
            <w:r w:rsidR="00332B9C" w:rsidRPr="002D694C">
              <w:rPr>
                <w:b/>
              </w:rPr>
              <w:t xml:space="preserve"> CODE:</w:t>
            </w:r>
            <w:r w:rsidR="00C34C73" w:rsidRPr="002D694C">
              <w:rPr>
                <w:b/>
              </w:rPr>
              <w:t xml:space="preserve"> </w:t>
            </w:r>
            <w:r w:rsidR="00C4316D" w:rsidRPr="002D694C">
              <w:rPr>
                <w:b/>
              </w:rPr>
              <w:t>100497</w:t>
            </w:r>
          </w:p>
        </w:tc>
      </w:tr>
      <w:tr w:rsidR="00332B9C" w:rsidRPr="002D694C" w14:paraId="32E75C2E" w14:textId="77777777" w:rsidTr="0EAB58DF">
        <w:tc>
          <w:tcPr>
            <w:tcW w:w="3510" w:type="dxa"/>
            <w:gridSpan w:val="3"/>
            <w:shd w:val="clear" w:color="auto" w:fill="auto"/>
          </w:tcPr>
          <w:p w14:paraId="5DE8DA34" w14:textId="06A2CF03" w:rsidR="00332B9C" w:rsidRPr="002D694C" w:rsidRDefault="00332B9C" w:rsidP="00870FF6">
            <w:pPr>
              <w:tabs>
                <w:tab w:val="left" w:pos="1985"/>
                <w:tab w:val="left" w:pos="2410"/>
                <w:tab w:val="left" w:pos="3686"/>
                <w:tab w:val="left" w:pos="6096"/>
                <w:tab w:val="left" w:pos="7230"/>
                <w:tab w:val="left" w:pos="8364"/>
              </w:tabs>
              <w:rPr>
                <w:b/>
              </w:rPr>
            </w:pPr>
            <w:r w:rsidRPr="002D694C">
              <w:rPr>
                <w:b/>
                <w:lang w:val="pt-BR"/>
              </w:rPr>
              <w:t xml:space="preserve">PRE-REQUISITES: </w:t>
            </w:r>
            <w:proofErr w:type="spellStart"/>
            <w:r w:rsidR="00870FF6" w:rsidRPr="002D694C">
              <w:rPr>
                <w:lang w:val="pt-BR"/>
              </w:rPr>
              <w:t>None</w:t>
            </w:r>
            <w:proofErr w:type="spellEnd"/>
          </w:p>
        </w:tc>
        <w:tc>
          <w:tcPr>
            <w:tcW w:w="3119" w:type="dxa"/>
            <w:gridSpan w:val="3"/>
            <w:shd w:val="clear" w:color="auto" w:fill="auto"/>
          </w:tcPr>
          <w:p w14:paraId="4907EFC1" w14:textId="77777777" w:rsidR="00332B9C" w:rsidRPr="002D694C" w:rsidRDefault="00332B9C" w:rsidP="00332B9C">
            <w:pPr>
              <w:tabs>
                <w:tab w:val="left" w:pos="1985"/>
                <w:tab w:val="left" w:pos="2410"/>
                <w:tab w:val="left" w:pos="4253"/>
                <w:tab w:val="left" w:pos="6096"/>
                <w:tab w:val="left" w:pos="7371"/>
                <w:tab w:val="left" w:pos="8364"/>
              </w:tabs>
              <w:rPr>
                <w:b/>
              </w:rPr>
            </w:pPr>
            <w:r w:rsidRPr="002D694C">
              <w:rPr>
                <w:b/>
                <w:lang w:val="pt-BR"/>
              </w:rPr>
              <w:t xml:space="preserve">CO-REQUISITES: </w:t>
            </w:r>
            <w:proofErr w:type="spellStart"/>
            <w:r w:rsidR="00C34C73" w:rsidRPr="002D694C">
              <w:rPr>
                <w:b/>
                <w:lang w:val="pt-BR"/>
              </w:rPr>
              <w:t>None</w:t>
            </w:r>
            <w:proofErr w:type="spellEnd"/>
          </w:p>
        </w:tc>
        <w:tc>
          <w:tcPr>
            <w:tcW w:w="4053" w:type="dxa"/>
            <w:gridSpan w:val="4"/>
            <w:shd w:val="clear" w:color="auto" w:fill="auto"/>
          </w:tcPr>
          <w:p w14:paraId="5085AA69" w14:textId="3D7454FA" w:rsidR="00332B9C" w:rsidRPr="002D694C" w:rsidRDefault="00332B9C" w:rsidP="66CC1962">
            <w:pPr>
              <w:tabs>
                <w:tab w:val="left" w:pos="1985"/>
                <w:tab w:val="left" w:pos="2410"/>
                <w:tab w:val="left" w:pos="4253"/>
                <w:tab w:val="left" w:pos="6096"/>
                <w:tab w:val="left" w:pos="7371"/>
                <w:tab w:val="left" w:pos="8364"/>
              </w:tabs>
              <w:rPr>
                <w:b/>
                <w:bCs/>
              </w:rPr>
            </w:pPr>
            <w:r w:rsidRPr="66CC1962">
              <w:rPr>
                <w:b/>
                <w:bCs/>
              </w:rPr>
              <w:t xml:space="preserve">COMPENSATABLE:  </w:t>
            </w:r>
            <w:r w:rsidR="00496374">
              <w:rPr>
                <w:b/>
                <w:bCs/>
              </w:rPr>
              <w:t>Yes</w:t>
            </w:r>
          </w:p>
        </w:tc>
      </w:tr>
      <w:tr w:rsidR="00332B9C" w:rsidRPr="002D694C" w14:paraId="1ED45EF4" w14:textId="77777777" w:rsidTr="0EAB58DF">
        <w:tc>
          <w:tcPr>
            <w:tcW w:w="10682" w:type="dxa"/>
            <w:gridSpan w:val="10"/>
            <w:shd w:val="clear" w:color="auto" w:fill="auto"/>
          </w:tcPr>
          <w:p w14:paraId="70C828F9" w14:textId="77777777" w:rsidR="00332B9C" w:rsidRPr="002D694C" w:rsidRDefault="00332B9C" w:rsidP="00332B9C">
            <w:pPr>
              <w:tabs>
                <w:tab w:val="left" w:pos="1985"/>
                <w:tab w:val="left" w:pos="2410"/>
                <w:tab w:val="left" w:pos="4253"/>
                <w:tab w:val="left" w:pos="6096"/>
                <w:tab w:val="left" w:pos="7371"/>
                <w:tab w:val="left" w:pos="8364"/>
              </w:tabs>
              <w:outlineLvl w:val="0"/>
              <w:rPr>
                <w:b/>
              </w:rPr>
            </w:pPr>
            <w:r w:rsidRPr="002D694C">
              <w:rPr>
                <w:b/>
              </w:rPr>
              <w:t xml:space="preserve">SHORT MODULE DESCRIPTOR: </w:t>
            </w:r>
            <w:r w:rsidRPr="002D694C">
              <w:rPr>
                <w:i/>
              </w:rPr>
              <w:t>(max 425 characters)</w:t>
            </w:r>
          </w:p>
          <w:p w14:paraId="1739F094" w14:textId="48D46008" w:rsidR="00EC5128" w:rsidRPr="002D694C" w:rsidRDefault="00EC5128" w:rsidP="00EC5128">
            <w:pPr>
              <w:tabs>
                <w:tab w:val="left" w:pos="1985"/>
                <w:tab w:val="left" w:pos="2410"/>
                <w:tab w:val="left" w:pos="4253"/>
                <w:tab w:val="left" w:pos="6096"/>
                <w:tab w:val="left" w:pos="7371"/>
                <w:tab w:val="left" w:pos="8364"/>
              </w:tabs>
              <w:outlineLvl w:val="0"/>
              <w:rPr>
                <w:rFonts w:cstheme="minorHAnsi"/>
              </w:rPr>
            </w:pPr>
            <w:r w:rsidRPr="002D694C">
              <w:rPr>
                <w:rFonts w:cstheme="minorHAnsi"/>
              </w:rPr>
              <w:t>This module introduces the psychology of choices and behaviour, with an emphasis on health. We will examine he</w:t>
            </w:r>
            <w:r w:rsidR="00647C14" w:rsidRPr="002D694C">
              <w:rPr>
                <w:rFonts w:cstheme="minorHAnsi"/>
              </w:rPr>
              <w:t xml:space="preserve">alth behaviours </w:t>
            </w:r>
            <w:r w:rsidRPr="002D694C">
              <w:rPr>
                <w:rFonts w:cstheme="minorHAnsi"/>
              </w:rPr>
              <w:t xml:space="preserve">and risks with a consideration of how these are influenced by psychological factors. Students will design and </w:t>
            </w:r>
            <w:r w:rsidR="00647C14" w:rsidRPr="002D694C">
              <w:rPr>
                <w:rFonts w:cstheme="minorHAnsi"/>
              </w:rPr>
              <w:t>run</w:t>
            </w:r>
            <w:r w:rsidRPr="002D694C">
              <w:rPr>
                <w:rFonts w:cstheme="minorHAnsi"/>
              </w:rPr>
              <w:t xml:space="preserve"> a small research project in groups, with </w:t>
            </w:r>
            <w:r w:rsidR="00647C14" w:rsidRPr="002D694C">
              <w:rPr>
                <w:rFonts w:cstheme="minorHAnsi"/>
              </w:rPr>
              <w:t xml:space="preserve">project </w:t>
            </w:r>
            <w:r w:rsidRPr="002D694C">
              <w:rPr>
                <w:rFonts w:cstheme="minorHAnsi"/>
              </w:rPr>
              <w:t xml:space="preserve">presentation forming the </w:t>
            </w:r>
            <w:r w:rsidR="00647C14" w:rsidRPr="002D694C">
              <w:rPr>
                <w:rFonts w:cstheme="minorHAnsi"/>
              </w:rPr>
              <w:t>module assessment</w:t>
            </w:r>
            <w:r w:rsidRPr="002D694C">
              <w:rPr>
                <w:rFonts w:cstheme="minorHAnsi"/>
              </w:rPr>
              <w:t xml:space="preserve">. </w:t>
            </w:r>
            <w:r w:rsidRPr="002D694C">
              <w:rPr>
                <w:rFonts w:eastAsia="Arial" w:cstheme="minorHAnsi"/>
              </w:rPr>
              <w:t xml:space="preserve">Lectures are supported by workshops and tutorials </w:t>
            </w:r>
            <w:r w:rsidR="00647C14" w:rsidRPr="002D694C">
              <w:rPr>
                <w:rFonts w:eastAsia="Arial" w:cstheme="minorHAnsi"/>
              </w:rPr>
              <w:t>using a blended-</w:t>
            </w:r>
            <w:r w:rsidRPr="002D694C">
              <w:rPr>
                <w:rFonts w:eastAsia="Arial" w:cstheme="minorHAnsi"/>
              </w:rPr>
              <w:t>learning approach.</w:t>
            </w:r>
          </w:p>
          <w:p w14:paraId="49D8D79C" w14:textId="28CB3841" w:rsidR="00193599" w:rsidRPr="002D694C" w:rsidRDefault="00193599" w:rsidP="00047F38">
            <w:pPr>
              <w:tabs>
                <w:tab w:val="left" w:pos="1985"/>
                <w:tab w:val="left" w:pos="2410"/>
                <w:tab w:val="left" w:pos="4253"/>
                <w:tab w:val="left" w:pos="6096"/>
                <w:tab w:val="left" w:pos="7371"/>
                <w:tab w:val="left" w:pos="8364"/>
              </w:tabs>
              <w:outlineLvl w:val="0"/>
            </w:pPr>
          </w:p>
        </w:tc>
      </w:tr>
      <w:tr w:rsidR="00332B9C" w:rsidRPr="002D694C" w14:paraId="701285F3" w14:textId="77777777" w:rsidTr="0EAB58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Pr>
        <w:tc>
          <w:tcPr>
            <w:tcW w:w="10598" w:type="dxa"/>
            <w:gridSpan w:val="9"/>
            <w:tcBorders>
              <w:top w:val="single" w:sz="4" w:space="0" w:color="auto"/>
              <w:left w:val="single" w:sz="4" w:space="0" w:color="auto"/>
              <w:bottom w:val="single" w:sz="4" w:space="0" w:color="auto"/>
              <w:right w:val="single" w:sz="4" w:space="0" w:color="auto"/>
            </w:tcBorders>
            <w:shd w:val="clear" w:color="auto" w:fill="auto"/>
          </w:tcPr>
          <w:p w14:paraId="544B83F7" w14:textId="77777777" w:rsidR="00332B9C" w:rsidRPr="002D694C" w:rsidRDefault="00332B9C" w:rsidP="00332B9C">
            <w:pPr>
              <w:tabs>
                <w:tab w:val="left" w:pos="1985"/>
                <w:tab w:val="left" w:pos="2410"/>
                <w:tab w:val="left" w:pos="3686"/>
                <w:tab w:val="left" w:pos="6096"/>
                <w:tab w:val="left" w:pos="7230"/>
                <w:tab w:val="left" w:pos="8364"/>
              </w:tabs>
              <w:outlineLvl w:val="0"/>
            </w:pPr>
            <w:r w:rsidRPr="002D694C">
              <w:rPr>
                <w:b/>
              </w:rPr>
              <w:t xml:space="preserve">ELEMENTS OF ASSESSMENT </w:t>
            </w:r>
            <w:r w:rsidRPr="002D694C">
              <w:rPr>
                <w:i/>
              </w:rPr>
              <w:t xml:space="preserve">[Use HESA KIS definitions] – see </w:t>
            </w:r>
            <w:hyperlink r:id="rId12" w:history="1">
              <w:r w:rsidRPr="002D694C">
                <w:rPr>
                  <w:rStyle w:val="Hyperlink"/>
                  <w:i/>
                </w:rPr>
                <w:t>Definitions of Elements and Components of Assessment</w:t>
              </w:r>
            </w:hyperlink>
          </w:p>
        </w:tc>
      </w:tr>
      <w:tr w:rsidR="00332B9C" w:rsidRPr="002D694C" w14:paraId="3B1D05A7" w14:textId="77777777" w:rsidTr="0EAB58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Height w:val="414"/>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1A9B8B6" w14:textId="77777777" w:rsidR="00332B9C" w:rsidRPr="002D694C" w:rsidRDefault="00332B9C" w:rsidP="00332B9C">
            <w:pPr>
              <w:tabs>
                <w:tab w:val="left" w:pos="1985"/>
                <w:tab w:val="left" w:pos="2410"/>
                <w:tab w:val="left" w:pos="3686"/>
                <w:tab w:val="left" w:pos="6096"/>
                <w:tab w:val="left" w:pos="7230"/>
                <w:tab w:val="left" w:pos="8364"/>
              </w:tabs>
              <w:outlineLvl w:val="0"/>
            </w:pPr>
            <w:r w:rsidRPr="002D694C">
              <w:rPr>
                <w:b/>
                <w:bCs/>
              </w:rPr>
              <w:t>E1</w:t>
            </w:r>
            <w:r w:rsidRPr="002D694C">
              <w:t xml:space="preserve"> (Examination)</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371FD44B" w14:textId="77777777" w:rsidR="00332B9C" w:rsidRPr="002D694C" w:rsidRDefault="00332B9C" w:rsidP="00332B9C">
            <w:pPr>
              <w:tabs>
                <w:tab w:val="left" w:pos="1985"/>
                <w:tab w:val="left" w:pos="2410"/>
                <w:tab w:val="left" w:pos="3686"/>
                <w:tab w:val="left" w:pos="6096"/>
                <w:tab w:val="left" w:pos="7230"/>
                <w:tab w:val="left" w:pos="8364"/>
              </w:tabs>
              <w:jc w:val="center"/>
              <w:outlineLvl w:val="0"/>
              <w:rPr>
                <w:b/>
              </w:rPr>
            </w:pPr>
          </w:p>
        </w:tc>
        <w:tc>
          <w:tcPr>
            <w:tcW w:w="2219" w:type="dxa"/>
            <w:gridSpan w:val="3"/>
            <w:tcBorders>
              <w:top w:val="single" w:sz="4" w:space="0" w:color="auto"/>
              <w:left w:val="single" w:sz="4" w:space="0" w:color="auto"/>
              <w:bottom w:val="single" w:sz="4" w:space="0" w:color="auto"/>
              <w:right w:val="single" w:sz="4" w:space="0" w:color="auto"/>
            </w:tcBorders>
            <w:shd w:val="clear" w:color="auto" w:fill="auto"/>
          </w:tcPr>
          <w:p w14:paraId="5B20013C" w14:textId="0EF253D6" w:rsidR="00332B9C" w:rsidRPr="002D694C" w:rsidRDefault="00332B9C" w:rsidP="00332B9C">
            <w:pPr>
              <w:tabs>
                <w:tab w:val="left" w:pos="1985"/>
                <w:tab w:val="left" w:pos="2410"/>
                <w:tab w:val="left" w:pos="3686"/>
                <w:tab w:val="left" w:pos="6096"/>
                <w:tab w:val="left" w:pos="7230"/>
                <w:tab w:val="left" w:pos="8364"/>
              </w:tabs>
              <w:outlineLvl w:val="0"/>
              <w:rPr>
                <w:b/>
              </w:rPr>
            </w:pPr>
            <w:r w:rsidRPr="002D694C">
              <w:rPr>
                <w:b/>
                <w:bCs/>
              </w:rPr>
              <w:t>C</w:t>
            </w:r>
            <w:proofErr w:type="gramStart"/>
            <w:r w:rsidRPr="002D694C">
              <w:rPr>
                <w:b/>
                <w:bCs/>
              </w:rPr>
              <w:t>1</w:t>
            </w:r>
            <w:r w:rsidRPr="002D694C">
              <w:t xml:space="preserve"> </w:t>
            </w:r>
            <w:r w:rsidR="00B700AC">
              <w:t xml:space="preserve"> </w:t>
            </w:r>
            <w:r w:rsidRPr="002D694C">
              <w:t>(</w:t>
            </w:r>
            <w:proofErr w:type="gramEnd"/>
            <w:r w:rsidRPr="002D694C">
              <w:t>Coursework)</w:t>
            </w:r>
          </w:p>
        </w:tc>
        <w:tc>
          <w:tcPr>
            <w:tcW w:w="1404" w:type="dxa"/>
            <w:gridSpan w:val="2"/>
            <w:tcBorders>
              <w:top w:val="single" w:sz="4" w:space="0" w:color="auto"/>
              <w:left w:val="single" w:sz="4" w:space="0" w:color="auto"/>
              <w:bottom w:val="single" w:sz="4" w:space="0" w:color="auto"/>
              <w:right w:val="single" w:sz="4" w:space="0" w:color="auto"/>
            </w:tcBorders>
            <w:shd w:val="clear" w:color="auto" w:fill="auto"/>
          </w:tcPr>
          <w:p w14:paraId="1C8E5ADF" w14:textId="369D0308" w:rsidR="00332B9C" w:rsidRPr="002D694C" w:rsidRDefault="00332B9C" w:rsidP="2B6D0AFE">
            <w:pPr>
              <w:tabs>
                <w:tab w:val="left" w:pos="1985"/>
                <w:tab w:val="left" w:pos="2410"/>
                <w:tab w:val="left" w:pos="3686"/>
                <w:tab w:val="left" w:pos="6096"/>
                <w:tab w:val="left" w:pos="7230"/>
                <w:tab w:val="left" w:pos="8364"/>
              </w:tabs>
              <w:jc w:val="center"/>
              <w:outlineLvl w:val="0"/>
              <w:rPr>
                <w:b/>
                <w:bCs/>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C40DD14" w14:textId="77777777" w:rsidR="00332B9C" w:rsidRPr="002D694C" w:rsidRDefault="00332B9C" w:rsidP="00332B9C">
            <w:pPr>
              <w:tabs>
                <w:tab w:val="left" w:pos="1985"/>
                <w:tab w:val="left" w:pos="2410"/>
                <w:tab w:val="left" w:pos="3686"/>
                <w:tab w:val="left" w:pos="6096"/>
                <w:tab w:val="left" w:pos="7230"/>
                <w:tab w:val="left" w:pos="8364"/>
              </w:tabs>
              <w:outlineLvl w:val="0"/>
              <w:rPr>
                <w:b/>
                <w:bCs/>
              </w:rPr>
            </w:pPr>
            <w:r w:rsidRPr="002D694C">
              <w:rPr>
                <w:b/>
                <w:bCs/>
              </w:rPr>
              <w:t>P</w:t>
            </w:r>
            <w:proofErr w:type="gramStart"/>
            <w:r w:rsidRPr="002D694C">
              <w:rPr>
                <w:b/>
                <w:bCs/>
              </w:rPr>
              <w:t xml:space="preserve">1  </w:t>
            </w:r>
            <w:r w:rsidRPr="002D694C">
              <w:t>(</w:t>
            </w:r>
            <w:proofErr w:type="gramEnd"/>
            <w:r w:rsidRPr="002D694C">
              <w:t>Practical</w:t>
            </w:r>
            <w:r w:rsidRPr="002D694C">
              <w:rPr>
                <w:b/>
                <w:bCs/>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7F6E075A" w14:textId="4490C610" w:rsidR="00332B9C" w:rsidRPr="009F3B72" w:rsidRDefault="2055868B" w:rsidP="2B6D0AFE">
            <w:pPr>
              <w:tabs>
                <w:tab w:val="left" w:pos="1985"/>
                <w:tab w:val="left" w:pos="2410"/>
                <w:tab w:val="left" w:pos="3686"/>
                <w:tab w:val="left" w:pos="6096"/>
                <w:tab w:val="left" w:pos="7230"/>
                <w:tab w:val="left" w:pos="8364"/>
              </w:tabs>
              <w:outlineLvl w:val="0"/>
            </w:pPr>
            <w:r w:rsidRPr="009F3B72">
              <w:t>60%</w:t>
            </w:r>
          </w:p>
        </w:tc>
      </w:tr>
      <w:tr w:rsidR="00332B9C" w:rsidRPr="002D694C" w14:paraId="2472C209" w14:textId="77777777" w:rsidTr="0EAB58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Height w:val="41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636E982E" w14:textId="77777777" w:rsidR="00332B9C" w:rsidRPr="002D694C" w:rsidRDefault="00332B9C" w:rsidP="00332B9C">
            <w:pPr>
              <w:tabs>
                <w:tab w:val="left" w:pos="1985"/>
                <w:tab w:val="left" w:pos="2410"/>
                <w:tab w:val="left" w:pos="3686"/>
                <w:tab w:val="left" w:pos="6096"/>
                <w:tab w:val="left" w:pos="7230"/>
                <w:tab w:val="left" w:pos="8364"/>
              </w:tabs>
              <w:outlineLvl w:val="0"/>
            </w:pPr>
            <w:r w:rsidRPr="002D694C">
              <w:rPr>
                <w:b/>
                <w:bCs/>
              </w:rPr>
              <w:t xml:space="preserve">E2 </w:t>
            </w:r>
            <w:r w:rsidRPr="002D694C">
              <w:t>(Clinical Examination)</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24D1059D" w14:textId="77777777" w:rsidR="00332B9C" w:rsidRPr="002D694C" w:rsidRDefault="00332B9C" w:rsidP="00332B9C">
            <w:pPr>
              <w:tabs>
                <w:tab w:val="left" w:pos="1985"/>
                <w:tab w:val="left" w:pos="2410"/>
                <w:tab w:val="left" w:pos="3686"/>
                <w:tab w:val="left" w:pos="6096"/>
                <w:tab w:val="left" w:pos="7230"/>
                <w:tab w:val="left" w:pos="8364"/>
              </w:tabs>
              <w:jc w:val="center"/>
              <w:outlineLvl w:val="0"/>
            </w:pPr>
          </w:p>
        </w:tc>
        <w:tc>
          <w:tcPr>
            <w:tcW w:w="2219" w:type="dxa"/>
            <w:gridSpan w:val="3"/>
            <w:tcBorders>
              <w:top w:val="single" w:sz="4" w:space="0" w:color="auto"/>
              <w:left w:val="single" w:sz="4" w:space="0" w:color="auto"/>
              <w:bottom w:val="single" w:sz="4" w:space="0" w:color="auto"/>
              <w:right w:val="single" w:sz="4" w:space="0" w:color="auto"/>
            </w:tcBorders>
            <w:shd w:val="clear" w:color="auto" w:fill="auto"/>
          </w:tcPr>
          <w:p w14:paraId="01D116E7" w14:textId="77777777" w:rsidR="00332B9C" w:rsidRPr="002D694C" w:rsidRDefault="00332B9C" w:rsidP="00332B9C">
            <w:pPr>
              <w:tabs>
                <w:tab w:val="left" w:pos="1985"/>
                <w:tab w:val="left" w:pos="2410"/>
                <w:tab w:val="left" w:pos="3686"/>
                <w:tab w:val="left" w:pos="6096"/>
                <w:tab w:val="left" w:pos="7230"/>
                <w:tab w:val="left" w:pos="8364"/>
              </w:tabs>
              <w:outlineLvl w:val="0"/>
            </w:pPr>
            <w:r w:rsidRPr="002D694C">
              <w:rPr>
                <w:b/>
                <w:bCs/>
              </w:rPr>
              <w:t xml:space="preserve">A1 </w:t>
            </w:r>
            <w:r w:rsidRPr="002D694C">
              <w:t>(Generic assessment)</w:t>
            </w:r>
          </w:p>
        </w:tc>
        <w:tc>
          <w:tcPr>
            <w:tcW w:w="1404" w:type="dxa"/>
            <w:gridSpan w:val="2"/>
            <w:tcBorders>
              <w:top w:val="single" w:sz="4" w:space="0" w:color="auto"/>
              <w:left w:val="single" w:sz="4" w:space="0" w:color="auto"/>
              <w:bottom w:val="single" w:sz="4" w:space="0" w:color="auto"/>
              <w:right w:val="single" w:sz="4" w:space="0" w:color="auto"/>
            </w:tcBorders>
            <w:shd w:val="clear" w:color="auto" w:fill="auto"/>
          </w:tcPr>
          <w:p w14:paraId="4D685E9B" w14:textId="3645F384" w:rsidR="00332B9C" w:rsidRPr="002D694C" w:rsidRDefault="004D1C8E" w:rsidP="00332B9C">
            <w:pPr>
              <w:tabs>
                <w:tab w:val="left" w:pos="1985"/>
                <w:tab w:val="left" w:pos="2410"/>
                <w:tab w:val="left" w:pos="3686"/>
                <w:tab w:val="left" w:pos="6096"/>
                <w:tab w:val="left" w:pos="7230"/>
                <w:tab w:val="left" w:pos="8364"/>
              </w:tabs>
              <w:jc w:val="center"/>
              <w:outlineLvl w:val="0"/>
            </w:pPr>
            <w:del w:id="0" w:author="Sophie Homer" w:date="2022-04-06T14:56:00Z">
              <w:r w:rsidRPr="002D694C" w:rsidDel="00A612F0">
                <w:delText>Pass/fail</w:delText>
              </w:r>
            </w:del>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8022D1D" w14:textId="77777777" w:rsidR="00332B9C" w:rsidRPr="002D694C" w:rsidRDefault="00332B9C" w:rsidP="00332B9C">
            <w:pPr>
              <w:tabs>
                <w:tab w:val="left" w:pos="1985"/>
                <w:tab w:val="left" w:pos="2410"/>
                <w:tab w:val="left" w:pos="3686"/>
                <w:tab w:val="left" w:pos="6096"/>
                <w:tab w:val="left" w:pos="7230"/>
                <w:tab w:val="left" w:pos="8364"/>
              </w:tabs>
              <w:outlineLvl w:val="0"/>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68982FB" w14:textId="77777777" w:rsidR="00332B9C" w:rsidRPr="002D694C" w:rsidRDefault="00332B9C" w:rsidP="00332B9C">
            <w:pPr>
              <w:tabs>
                <w:tab w:val="left" w:pos="1985"/>
                <w:tab w:val="left" w:pos="2410"/>
                <w:tab w:val="left" w:pos="3686"/>
                <w:tab w:val="left" w:pos="6096"/>
                <w:tab w:val="left" w:pos="7230"/>
                <w:tab w:val="left" w:pos="8364"/>
              </w:tabs>
              <w:outlineLvl w:val="0"/>
            </w:pPr>
          </w:p>
        </w:tc>
      </w:tr>
      <w:tr w:rsidR="00332B9C" w:rsidRPr="002D694C" w14:paraId="43DFE271" w14:textId="77777777" w:rsidTr="0EAB58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Height w:val="41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618A877E" w14:textId="77777777" w:rsidR="00332B9C" w:rsidRPr="002D694C" w:rsidRDefault="00332B9C" w:rsidP="00332B9C">
            <w:pPr>
              <w:tabs>
                <w:tab w:val="left" w:pos="1985"/>
                <w:tab w:val="left" w:pos="2410"/>
                <w:tab w:val="left" w:pos="3686"/>
                <w:tab w:val="left" w:pos="6096"/>
                <w:tab w:val="left" w:pos="7230"/>
                <w:tab w:val="left" w:pos="8364"/>
              </w:tabs>
              <w:outlineLvl w:val="0"/>
            </w:pPr>
            <w:r w:rsidRPr="002D694C">
              <w:rPr>
                <w:b/>
                <w:bCs/>
              </w:rPr>
              <w:t>T1</w:t>
            </w:r>
            <w:r w:rsidRPr="002D694C">
              <w:t xml:space="preserve"> (Test)</w:t>
            </w:r>
          </w:p>
        </w:tc>
        <w:tc>
          <w:tcPr>
            <w:tcW w:w="1203" w:type="dxa"/>
            <w:tcBorders>
              <w:top w:val="single" w:sz="4" w:space="0" w:color="auto"/>
              <w:left w:val="single" w:sz="4" w:space="0" w:color="auto"/>
              <w:bottom w:val="single" w:sz="4" w:space="0" w:color="auto"/>
              <w:right w:val="single" w:sz="4" w:space="0" w:color="auto"/>
            </w:tcBorders>
            <w:shd w:val="clear" w:color="auto" w:fill="auto"/>
          </w:tcPr>
          <w:p w14:paraId="1A7CDDC5" w14:textId="408A100A" w:rsidR="00332B9C" w:rsidRPr="002D694C" w:rsidRDefault="00B700AC" w:rsidP="00332B9C">
            <w:pPr>
              <w:tabs>
                <w:tab w:val="left" w:pos="1985"/>
                <w:tab w:val="left" w:pos="2410"/>
                <w:tab w:val="left" w:pos="3686"/>
                <w:tab w:val="left" w:pos="6096"/>
                <w:tab w:val="left" w:pos="7230"/>
                <w:tab w:val="left" w:pos="8364"/>
              </w:tabs>
              <w:jc w:val="center"/>
              <w:outlineLvl w:val="0"/>
            </w:pPr>
            <w:r>
              <w:t>40%</w:t>
            </w:r>
          </w:p>
        </w:tc>
        <w:tc>
          <w:tcPr>
            <w:tcW w:w="2219" w:type="dxa"/>
            <w:gridSpan w:val="3"/>
            <w:tcBorders>
              <w:top w:val="single" w:sz="4" w:space="0" w:color="auto"/>
              <w:left w:val="single" w:sz="4" w:space="0" w:color="auto"/>
              <w:bottom w:val="single" w:sz="4" w:space="0" w:color="auto"/>
              <w:right w:val="single" w:sz="4" w:space="0" w:color="auto"/>
            </w:tcBorders>
            <w:shd w:val="clear" w:color="auto" w:fill="auto"/>
          </w:tcPr>
          <w:p w14:paraId="43547EBF" w14:textId="77777777" w:rsidR="00332B9C" w:rsidRPr="002D694C" w:rsidRDefault="00332B9C" w:rsidP="00332B9C">
            <w:pPr>
              <w:tabs>
                <w:tab w:val="left" w:pos="1985"/>
                <w:tab w:val="left" w:pos="2410"/>
                <w:tab w:val="left" w:pos="3686"/>
                <w:tab w:val="left" w:pos="6096"/>
                <w:tab w:val="left" w:pos="7230"/>
                <w:tab w:val="left" w:pos="8364"/>
              </w:tabs>
              <w:outlineLvl w:val="0"/>
              <w:rPr>
                <w:b/>
                <w:bCs/>
              </w:rPr>
            </w:pPr>
          </w:p>
        </w:tc>
        <w:tc>
          <w:tcPr>
            <w:tcW w:w="1404" w:type="dxa"/>
            <w:gridSpan w:val="2"/>
            <w:tcBorders>
              <w:top w:val="single" w:sz="4" w:space="0" w:color="auto"/>
              <w:left w:val="single" w:sz="4" w:space="0" w:color="auto"/>
              <w:bottom w:val="single" w:sz="4" w:space="0" w:color="auto"/>
              <w:right w:val="single" w:sz="4" w:space="0" w:color="auto"/>
            </w:tcBorders>
            <w:shd w:val="clear" w:color="auto" w:fill="auto"/>
          </w:tcPr>
          <w:p w14:paraId="1B8F375C" w14:textId="77777777" w:rsidR="00332B9C" w:rsidRPr="002D694C" w:rsidRDefault="00332B9C" w:rsidP="00332B9C">
            <w:pPr>
              <w:tabs>
                <w:tab w:val="left" w:pos="1985"/>
                <w:tab w:val="left" w:pos="2410"/>
                <w:tab w:val="left" w:pos="3686"/>
                <w:tab w:val="left" w:pos="6096"/>
                <w:tab w:val="left" w:pos="7230"/>
                <w:tab w:val="left" w:pos="8364"/>
              </w:tabs>
              <w:jc w:val="center"/>
              <w:outlineLvl w:val="0"/>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604B9352" w14:textId="77777777" w:rsidR="00332B9C" w:rsidRPr="002D694C" w:rsidRDefault="00332B9C" w:rsidP="00332B9C">
            <w:pPr>
              <w:tabs>
                <w:tab w:val="left" w:pos="1985"/>
                <w:tab w:val="left" w:pos="2410"/>
                <w:tab w:val="left" w:pos="3686"/>
                <w:tab w:val="left" w:pos="6096"/>
                <w:tab w:val="left" w:pos="7230"/>
                <w:tab w:val="left" w:pos="8364"/>
              </w:tabs>
              <w:outlineLvl w:val="0"/>
            </w:pP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4E5F94E5" w14:textId="77777777" w:rsidR="00332B9C" w:rsidRPr="002D694C" w:rsidRDefault="00332B9C" w:rsidP="00332B9C">
            <w:pPr>
              <w:tabs>
                <w:tab w:val="left" w:pos="1985"/>
                <w:tab w:val="left" w:pos="2410"/>
                <w:tab w:val="left" w:pos="3686"/>
                <w:tab w:val="left" w:pos="6096"/>
                <w:tab w:val="left" w:pos="7230"/>
                <w:tab w:val="left" w:pos="8364"/>
              </w:tabs>
              <w:outlineLvl w:val="0"/>
            </w:pPr>
          </w:p>
        </w:tc>
      </w:tr>
      <w:tr w:rsidR="00332B9C" w:rsidRPr="002D694C" w14:paraId="6EC8361B" w14:textId="77777777" w:rsidTr="0EAB58DF">
        <w:tc>
          <w:tcPr>
            <w:tcW w:w="10682" w:type="dxa"/>
            <w:gridSpan w:val="10"/>
            <w:shd w:val="clear" w:color="auto" w:fill="auto"/>
          </w:tcPr>
          <w:p w14:paraId="7EFEED4D" w14:textId="77777777" w:rsidR="006A5B68" w:rsidRPr="002D694C" w:rsidRDefault="006A5B68" w:rsidP="00073E8E">
            <w:pPr>
              <w:tabs>
                <w:tab w:val="left" w:pos="1985"/>
                <w:tab w:val="left" w:pos="2410"/>
                <w:tab w:val="left" w:pos="3686"/>
                <w:tab w:val="left" w:pos="6096"/>
                <w:tab w:val="left" w:pos="7230"/>
                <w:tab w:val="left" w:pos="8364"/>
              </w:tabs>
              <w:outlineLvl w:val="0"/>
              <w:rPr>
                <w:b/>
                <w:bCs/>
              </w:rPr>
            </w:pPr>
          </w:p>
          <w:p w14:paraId="14E2A487" w14:textId="77777777" w:rsidR="00332B9C" w:rsidRPr="002D694C" w:rsidRDefault="00332B9C" w:rsidP="00073E8E">
            <w:pPr>
              <w:tabs>
                <w:tab w:val="left" w:pos="1985"/>
                <w:tab w:val="left" w:pos="2410"/>
                <w:tab w:val="left" w:pos="3686"/>
                <w:tab w:val="left" w:pos="6096"/>
                <w:tab w:val="left" w:pos="7230"/>
                <w:tab w:val="left" w:pos="8364"/>
              </w:tabs>
              <w:outlineLvl w:val="0"/>
            </w:pPr>
            <w:r w:rsidRPr="002D694C">
              <w:rPr>
                <w:b/>
                <w:bCs/>
              </w:rPr>
              <w:t>SUBJECT ASSESSMENT PANEL to which module should be linked</w:t>
            </w:r>
            <w:r w:rsidRPr="002D694C">
              <w:t xml:space="preserve">: </w:t>
            </w:r>
            <w:r w:rsidR="00C34C73" w:rsidRPr="002D694C">
              <w:t>Psychology</w:t>
            </w:r>
          </w:p>
          <w:p w14:paraId="55CE84C4" w14:textId="77777777" w:rsidR="006A5B68" w:rsidRPr="002D694C" w:rsidRDefault="006A5B68" w:rsidP="00073E8E">
            <w:pPr>
              <w:tabs>
                <w:tab w:val="left" w:pos="1985"/>
                <w:tab w:val="left" w:pos="2410"/>
                <w:tab w:val="left" w:pos="3686"/>
                <w:tab w:val="left" w:pos="6096"/>
                <w:tab w:val="left" w:pos="7230"/>
                <w:tab w:val="left" w:pos="8364"/>
              </w:tabs>
              <w:outlineLvl w:val="0"/>
            </w:pPr>
          </w:p>
        </w:tc>
      </w:tr>
      <w:tr w:rsidR="00332B9C" w:rsidRPr="002D694C" w14:paraId="166C7D39" w14:textId="77777777" w:rsidTr="0EAB58DF">
        <w:tc>
          <w:tcPr>
            <w:tcW w:w="10682" w:type="dxa"/>
            <w:gridSpan w:val="10"/>
            <w:shd w:val="clear" w:color="auto" w:fill="auto"/>
          </w:tcPr>
          <w:p w14:paraId="11D0A106" w14:textId="77777777" w:rsidR="00332B9C" w:rsidRPr="002D694C" w:rsidRDefault="00332B9C" w:rsidP="00332B9C">
            <w:pPr>
              <w:tabs>
                <w:tab w:val="left" w:pos="1985"/>
                <w:tab w:val="left" w:pos="2410"/>
                <w:tab w:val="left" w:pos="3686"/>
                <w:tab w:val="left" w:pos="6096"/>
                <w:tab w:val="left" w:pos="7230"/>
                <w:tab w:val="left" w:pos="8364"/>
              </w:tabs>
              <w:outlineLvl w:val="0"/>
              <w:rPr>
                <w:b/>
                <w:bCs/>
              </w:rPr>
            </w:pPr>
            <w:r w:rsidRPr="002D694C">
              <w:rPr>
                <w:b/>
                <w:bCs/>
              </w:rPr>
              <w:t>Professional body minimum pass mark requirement:</w:t>
            </w:r>
            <w:r w:rsidR="00C34C73" w:rsidRPr="002D694C">
              <w:rPr>
                <w:b/>
                <w:bCs/>
              </w:rPr>
              <w:t xml:space="preserve"> </w:t>
            </w:r>
            <w:r w:rsidR="00C34C73" w:rsidRPr="002D694C">
              <w:rPr>
                <w:bCs/>
              </w:rPr>
              <w:t>N/A</w:t>
            </w:r>
          </w:p>
          <w:p w14:paraId="0BBE165C" w14:textId="77777777" w:rsidR="006A5B68" w:rsidRPr="002D694C" w:rsidRDefault="006A5B68" w:rsidP="00332B9C">
            <w:pPr>
              <w:tabs>
                <w:tab w:val="left" w:pos="1985"/>
                <w:tab w:val="left" w:pos="2410"/>
                <w:tab w:val="left" w:pos="3686"/>
                <w:tab w:val="left" w:pos="6096"/>
                <w:tab w:val="left" w:pos="7230"/>
                <w:tab w:val="left" w:pos="8364"/>
              </w:tabs>
              <w:outlineLvl w:val="0"/>
            </w:pPr>
          </w:p>
        </w:tc>
      </w:tr>
      <w:tr w:rsidR="00332B9C" w:rsidRPr="002D694C" w14:paraId="001F0862" w14:textId="77777777" w:rsidTr="0EAB58DF">
        <w:tc>
          <w:tcPr>
            <w:tcW w:w="10682" w:type="dxa"/>
            <w:gridSpan w:val="10"/>
            <w:shd w:val="clear" w:color="auto" w:fill="auto"/>
          </w:tcPr>
          <w:p w14:paraId="5B0CB737" w14:textId="77777777" w:rsidR="00332B9C" w:rsidRPr="002D694C" w:rsidRDefault="00332B9C" w:rsidP="00332B9C">
            <w:pPr>
              <w:rPr>
                <w:i/>
              </w:rPr>
            </w:pPr>
            <w:r w:rsidRPr="002D694C">
              <w:rPr>
                <w:b/>
              </w:rPr>
              <w:t>MODULE AIMS:</w:t>
            </w:r>
          </w:p>
          <w:p w14:paraId="3B0327BF" w14:textId="4D13D492" w:rsidR="00193599" w:rsidRPr="002D694C" w:rsidRDefault="00E40455" w:rsidP="2B6D0AFE">
            <w:pPr>
              <w:rPr>
                <w:rFonts w:eastAsia="Calibri"/>
              </w:rPr>
            </w:pPr>
            <w:r w:rsidRPr="2B6D0AFE">
              <w:rPr>
                <w:rFonts w:eastAsia="Calibri"/>
              </w:rPr>
              <w:t xml:space="preserve">To introduce students to key concepts and methods in psychological research, with an emphasis on the application of psychological </w:t>
            </w:r>
            <w:r w:rsidR="114E4FAD" w:rsidRPr="2B6D0AFE">
              <w:rPr>
                <w:rFonts w:eastAsia="Calibri"/>
              </w:rPr>
              <w:t xml:space="preserve">principles </w:t>
            </w:r>
            <w:r w:rsidRPr="2B6D0AFE">
              <w:rPr>
                <w:rFonts w:eastAsia="Calibri"/>
              </w:rPr>
              <w:t xml:space="preserve">to behaviour. The module will also explore how biological, </w:t>
            </w:r>
            <w:proofErr w:type="gramStart"/>
            <w:r w:rsidRPr="2B6D0AFE">
              <w:rPr>
                <w:rFonts w:eastAsia="Calibri"/>
              </w:rPr>
              <w:t>cognitive</w:t>
            </w:r>
            <w:proofErr w:type="gramEnd"/>
            <w:r w:rsidRPr="2B6D0AFE">
              <w:rPr>
                <w:rFonts w:eastAsia="Calibri"/>
              </w:rPr>
              <w:t xml:space="preserve"> and social variables interact with decision-making and behaviour. Students will gain new </w:t>
            </w:r>
            <w:r w:rsidR="60918604" w:rsidRPr="2B6D0AFE">
              <w:rPr>
                <w:rFonts w:eastAsia="Calibri"/>
              </w:rPr>
              <w:t xml:space="preserve">research and numeracy </w:t>
            </w:r>
            <w:r w:rsidRPr="2B6D0AFE">
              <w:rPr>
                <w:rFonts w:eastAsia="Calibri"/>
              </w:rPr>
              <w:t xml:space="preserve">skills by designing, conducting, and disseminating a small psychological </w:t>
            </w:r>
            <w:r w:rsidR="2727C95E" w:rsidRPr="2B6D0AFE">
              <w:rPr>
                <w:rFonts w:eastAsia="Calibri"/>
              </w:rPr>
              <w:t>experiment</w:t>
            </w:r>
            <w:r w:rsidRPr="2B6D0AFE">
              <w:rPr>
                <w:rFonts w:eastAsia="Calibri"/>
              </w:rPr>
              <w:t>.</w:t>
            </w:r>
          </w:p>
          <w:p w14:paraId="11DDAC13" w14:textId="4F639976" w:rsidR="00E40455" w:rsidRPr="002D694C" w:rsidRDefault="00E40455" w:rsidP="00283E8B"/>
        </w:tc>
      </w:tr>
      <w:tr w:rsidR="00332B9C" w:rsidRPr="002D694C" w14:paraId="4B446F91" w14:textId="77777777" w:rsidTr="0EAB58DF">
        <w:tc>
          <w:tcPr>
            <w:tcW w:w="10682" w:type="dxa"/>
            <w:gridSpan w:val="10"/>
            <w:shd w:val="clear" w:color="auto" w:fill="auto"/>
          </w:tcPr>
          <w:p w14:paraId="419142E9" w14:textId="77777777" w:rsidR="006A5B68" w:rsidRPr="002D694C" w:rsidRDefault="00332B9C" w:rsidP="00193599">
            <w:pPr>
              <w:tabs>
                <w:tab w:val="left" w:pos="1985"/>
                <w:tab w:val="left" w:pos="2410"/>
                <w:tab w:val="left" w:pos="3686"/>
                <w:tab w:val="left" w:pos="6096"/>
                <w:tab w:val="left" w:pos="7230"/>
                <w:tab w:val="left" w:pos="8364"/>
              </w:tabs>
              <w:rPr>
                <w:bCs/>
              </w:rPr>
            </w:pPr>
            <w:r w:rsidRPr="002D694C">
              <w:rPr>
                <w:b/>
              </w:rPr>
              <w:t xml:space="preserve">ASSESSED LEARNING OUTCOMES: </w:t>
            </w:r>
            <w:r w:rsidRPr="002D694C">
              <w:rPr>
                <w:bCs/>
              </w:rPr>
              <w:t xml:space="preserve">(additional guidance below; please refer to the Programme Specification for relevant award/ programme Learning Outcomes. </w:t>
            </w:r>
          </w:p>
          <w:p w14:paraId="7CC0BE08" w14:textId="77777777" w:rsidR="006A5B68" w:rsidRPr="002D694C" w:rsidRDefault="006A5B68" w:rsidP="00193599">
            <w:pPr>
              <w:tabs>
                <w:tab w:val="left" w:pos="1985"/>
                <w:tab w:val="left" w:pos="2410"/>
                <w:tab w:val="left" w:pos="3686"/>
                <w:tab w:val="left" w:pos="6096"/>
                <w:tab w:val="left" w:pos="7230"/>
                <w:tab w:val="left" w:pos="8364"/>
              </w:tabs>
              <w:rPr>
                <w:bCs/>
              </w:rPr>
            </w:pPr>
          </w:p>
          <w:p w14:paraId="09473BE2" w14:textId="77777777" w:rsidR="00332B9C" w:rsidRPr="002D694C" w:rsidRDefault="00332B9C" w:rsidP="00193599">
            <w:pPr>
              <w:tabs>
                <w:tab w:val="left" w:pos="1985"/>
                <w:tab w:val="left" w:pos="2410"/>
                <w:tab w:val="left" w:pos="3686"/>
                <w:tab w:val="left" w:pos="6096"/>
                <w:tab w:val="left" w:pos="7230"/>
                <w:tab w:val="left" w:pos="8364"/>
              </w:tabs>
              <w:rPr>
                <w:b/>
              </w:rPr>
            </w:pPr>
            <w:r w:rsidRPr="002D694C">
              <w:t>At the end of the module the learner will be expected to be able to:</w:t>
            </w:r>
            <w:r w:rsidRPr="002D694C">
              <w:rPr>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8"/>
              <w:gridCol w:w="5302"/>
            </w:tblGrid>
            <w:tr w:rsidR="00C03684" w:rsidRPr="002D694C" w14:paraId="054AD0A7" w14:textId="77777777" w:rsidTr="78BDD305">
              <w:tc>
                <w:tcPr>
                  <w:tcW w:w="5104" w:type="dxa"/>
                  <w:shd w:val="clear" w:color="auto" w:fill="D9D9D9" w:themeFill="background1" w:themeFillShade="D9"/>
                </w:tcPr>
                <w:p w14:paraId="0CD11410" w14:textId="77777777" w:rsidR="00332B9C" w:rsidRPr="002D694C" w:rsidRDefault="00332B9C" w:rsidP="006D378B">
                  <w:pPr>
                    <w:pStyle w:val="Default"/>
                    <w:spacing w:after="34"/>
                    <w:rPr>
                      <w:rFonts w:ascii="Calibri" w:eastAsia="Calibri" w:hAnsi="Calibri" w:cs="Arial"/>
                      <w:b/>
                      <w:color w:val="auto"/>
                    </w:rPr>
                  </w:pPr>
                  <w:r w:rsidRPr="002D694C">
                    <w:rPr>
                      <w:rFonts w:ascii="Calibri" w:eastAsia="Calibri" w:hAnsi="Calibri" w:cs="Arial"/>
                      <w:b/>
                      <w:color w:val="auto"/>
                    </w:rPr>
                    <w:t>Assessed Module Learning Outcomes</w:t>
                  </w:r>
                </w:p>
              </w:tc>
              <w:tc>
                <w:tcPr>
                  <w:tcW w:w="5499" w:type="dxa"/>
                  <w:shd w:val="clear" w:color="auto" w:fill="D9D9D9" w:themeFill="background1" w:themeFillShade="D9"/>
                </w:tcPr>
                <w:p w14:paraId="4BFB5DD0" w14:textId="77777777" w:rsidR="00332B9C" w:rsidRPr="002D694C" w:rsidRDefault="00332B9C" w:rsidP="006D378B">
                  <w:pPr>
                    <w:pStyle w:val="Default"/>
                    <w:spacing w:after="34"/>
                    <w:rPr>
                      <w:rFonts w:ascii="Calibri" w:eastAsia="Calibri" w:hAnsi="Calibri" w:cs="Arial"/>
                      <w:b/>
                      <w:color w:val="auto"/>
                    </w:rPr>
                  </w:pPr>
                  <w:r w:rsidRPr="002D694C">
                    <w:rPr>
                      <w:rFonts w:ascii="Calibri" w:eastAsia="Calibri" w:hAnsi="Calibri" w:cs="Arial"/>
                      <w:b/>
                      <w:color w:val="auto"/>
                    </w:rPr>
                    <w:t>Award/ Programme Learning Outcomes contributed to</w:t>
                  </w:r>
                </w:p>
              </w:tc>
            </w:tr>
            <w:tr w:rsidR="00C03684" w:rsidRPr="002D694C" w14:paraId="3B3988F6" w14:textId="77777777" w:rsidTr="78BDD305">
              <w:tc>
                <w:tcPr>
                  <w:tcW w:w="5104" w:type="dxa"/>
                  <w:shd w:val="clear" w:color="auto" w:fill="auto"/>
                </w:tcPr>
                <w:p w14:paraId="0004E068" w14:textId="0A182B1E" w:rsidR="00E15F6B" w:rsidRDefault="00E40455" w:rsidP="00870FF6">
                  <w:pPr>
                    <w:pStyle w:val="Default"/>
                    <w:spacing w:after="34"/>
                    <w:rPr>
                      <w:rFonts w:ascii="Calibri" w:hAnsi="Calibri" w:cs="Arial"/>
                    </w:rPr>
                  </w:pPr>
                  <w:r w:rsidRPr="002D694C">
                    <w:rPr>
                      <w:rFonts w:ascii="Calibri" w:eastAsia="Calibri" w:hAnsi="Calibri" w:cs="Arial"/>
                      <w:lang w:eastAsia="en-GB"/>
                    </w:rPr>
                    <w:t xml:space="preserve">MLO1: </w:t>
                  </w:r>
                  <w:r w:rsidRPr="002D694C">
                    <w:rPr>
                      <w:rFonts w:ascii="Calibri" w:hAnsi="Calibri" w:cs="Arial"/>
                    </w:rPr>
                    <w:t>Design and conduct a small psychological research project, with consideration of relevant issues in research methods</w:t>
                  </w:r>
                </w:p>
                <w:p w14:paraId="5C3AD8CA" w14:textId="77777777" w:rsidR="002D694C" w:rsidRPr="002D694C" w:rsidRDefault="002D694C" w:rsidP="00870FF6">
                  <w:pPr>
                    <w:pStyle w:val="Default"/>
                    <w:spacing w:after="34"/>
                    <w:rPr>
                      <w:rFonts w:ascii="Calibri" w:eastAsia="Calibri" w:hAnsi="Calibri" w:cs="Arial"/>
                      <w:bCs/>
                      <w:color w:val="auto"/>
                    </w:rPr>
                  </w:pPr>
                </w:p>
                <w:p w14:paraId="5DC89B48" w14:textId="77777777" w:rsidR="00E40455" w:rsidRPr="002D694C" w:rsidRDefault="00E40455" w:rsidP="00E40455">
                  <w:pPr>
                    <w:tabs>
                      <w:tab w:val="left" w:pos="1985"/>
                      <w:tab w:val="left" w:pos="2410"/>
                      <w:tab w:val="left" w:pos="3686"/>
                      <w:tab w:val="left" w:pos="6096"/>
                      <w:tab w:val="left" w:pos="7230"/>
                      <w:tab w:val="left" w:pos="8364"/>
                    </w:tabs>
                  </w:pPr>
                  <w:r w:rsidRPr="002D694C">
                    <w:rPr>
                      <w:rFonts w:eastAsia="Calibri"/>
                    </w:rPr>
                    <w:lastRenderedPageBreak/>
                    <w:t xml:space="preserve">MLO2: </w:t>
                  </w:r>
                  <w:r w:rsidRPr="002D694C">
                    <w:t>Show their understanding of the research project by presenting it to an audience of staff and peers</w:t>
                  </w:r>
                </w:p>
                <w:p w14:paraId="73F9FAB6" w14:textId="77777777" w:rsidR="00E40455" w:rsidRPr="002D694C" w:rsidRDefault="00E40455" w:rsidP="00E40455"/>
                <w:p w14:paraId="202E858E" w14:textId="581404FD" w:rsidR="003C5E5E" w:rsidRPr="002D694C" w:rsidRDefault="00E40455" w:rsidP="00E40455">
                  <w:pPr>
                    <w:pStyle w:val="Default"/>
                    <w:spacing w:after="34"/>
                    <w:rPr>
                      <w:rFonts w:ascii="Calibri" w:eastAsia="Calibri" w:hAnsi="Calibri" w:cs="Arial"/>
                      <w:bCs/>
                      <w:color w:val="auto"/>
                    </w:rPr>
                  </w:pPr>
                  <w:r w:rsidRPr="002D694C">
                    <w:rPr>
                      <w:rFonts w:ascii="Calibri" w:eastAsia="Calibri" w:hAnsi="Calibri" w:cs="Arial"/>
                      <w:lang w:eastAsia="en-GB"/>
                    </w:rPr>
                    <w:t xml:space="preserve">MLO3: </w:t>
                  </w:r>
                  <w:r w:rsidRPr="002D694C">
                    <w:rPr>
                      <w:rFonts w:ascii="Calibri" w:hAnsi="Calibri" w:cs="Arial"/>
                    </w:rPr>
                    <w:t>Demonstrate a basic understanding of biological and psychological influences on behaviour</w:t>
                  </w:r>
                </w:p>
              </w:tc>
              <w:tc>
                <w:tcPr>
                  <w:tcW w:w="5499" w:type="dxa"/>
                  <w:shd w:val="clear" w:color="auto" w:fill="auto"/>
                </w:tcPr>
                <w:p w14:paraId="794E9396" w14:textId="77777777" w:rsidR="00E40455" w:rsidRPr="002D694C" w:rsidRDefault="00E40455" w:rsidP="00E40455">
                  <w:pPr>
                    <w:rPr>
                      <w:rFonts w:eastAsia="Calibri"/>
                    </w:rPr>
                  </w:pPr>
                  <w:r w:rsidRPr="002D694C">
                    <w:rPr>
                      <w:rFonts w:eastAsia="Calibri"/>
                    </w:rPr>
                    <w:lastRenderedPageBreak/>
                    <w:t>MLO1: PLO8.1.1, PLO8.2.2, PLO8.3.1, PLO8.3.2, PLO8.3.3</w:t>
                  </w:r>
                </w:p>
                <w:p w14:paraId="5680E43E" w14:textId="77777777" w:rsidR="00E40455" w:rsidRPr="002D694C" w:rsidRDefault="00E40455" w:rsidP="00E40455">
                  <w:pPr>
                    <w:rPr>
                      <w:rFonts w:eastAsia="Calibri"/>
                    </w:rPr>
                  </w:pPr>
                </w:p>
                <w:p w14:paraId="29C0F704" w14:textId="13E7AC78" w:rsidR="00E40455" w:rsidRDefault="00E40455" w:rsidP="00E40455">
                  <w:pPr>
                    <w:rPr>
                      <w:rFonts w:eastAsia="Calibri"/>
                    </w:rPr>
                  </w:pPr>
                </w:p>
                <w:p w14:paraId="39D02A3F" w14:textId="77777777" w:rsidR="002D694C" w:rsidRPr="002D694C" w:rsidRDefault="002D694C" w:rsidP="00E40455">
                  <w:pPr>
                    <w:rPr>
                      <w:rFonts w:eastAsia="Calibri"/>
                    </w:rPr>
                  </w:pPr>
                </w:p>
                <w:p w14:paraId="6AD11BC8" w14:textId="77777777" w:rsidR="00E40455" w:rsidRPr="002D694C" w:rsidRDefault="00E40455" w:rsidP="00E40455">
                  <w:pPr>
                    <w:tabs>
                      <w:tab w:val="left" w:pos="1985"/>
                      <w:tab w:val="left" w:pos="2410"/>
                      <w:tab w:val="left" w:pos="3686"/>
                      <w:tab w:val="left" w:pos="6096"/>
                      <w:tab w:val="left" w:pos="7230"/>
                      <w:tab w:val="left" w:pos="8364"/>
                    </w:tabs>
                    <w:rPr>
                      <w:rFonts w:eastAsia="Calibri"/>
                    </w:rPr>
                  </w:pPr>
                  <w:r w:rsidRPr="002D694C">
                    <w:rPr>
                      <w:rFonts w:eastAsia="Calibri"/>
                    </w:rPr>
                    <w:lastRenderedPageBreak/>
                    <w:t>MLO2: PLO8.1.1, PLO8.2.2, PLO8.3.1, PLO8.3.2, PLO8.3.3, PLO8.4.2</w:t>
                  </w:r>
                </w:p>
                <w:p w14:paraId="7323C4DC" w14:textId="77777777" w:rsidR="00E40455" w:rsidRPr="002D694C" w:rsidRDefault="00E40455" w:rsidP="00E40455">
                  <w:pPr>
                    <w:tabs>
                      <w:tab w:val="left" w:pos="1985"/>
                      <w:tab w:val="left" w:pos="2410"/>
                      <w:tab w:val="left" w:pos="3686"/>
                      <w:tab w:val="left" w:pos="6096"/>
                      <w:tab w:val="left" w:pos="7230"/>
                      <w:tab w:val="left" w:pos="8364"/>
                    </w:tabs>
                    <w:rPr>
                      <w:rFonts w:eastAsia="Calibri"/>
                    </w:rPr>
                  </w:pPr>
                </w:p>
                <w:p w14:paraId="3E4419D8" w14:textId="77777777" w:rsidR="00E40455" w:rsidRPr="002D694C" w:rsidRDefault="00E40455" w:rsidP="00E40455">
                  <w:pPr>
                    <w:rPr>
                      <w:rFonts w:eastAsia="Calibri"/>
                    </w:rPr>
                  </w:pPr>
                </w:p>
                <w:p w14:paraId="134AE4D5" w14:textId="55A038ED" w:rsidR="00332B9C" w:rsidRPr="002D694C" w:rsidRDefault="00E40455" w:rsidP="00E40455">
                  <w:pPr>
                    <w:pStyle w:val="Default"/>
                    <w:spacing w:after="34"/>
                    <w:rPr>
                      <w:rFonts w:ascii="Calibri" w:eastAsia="Calibri" w:hAnsi="Calibri" w:cs="Arial"/>
                      <w:bCs/>
                      <w:color w:val="auto"/>
                    </w:rPr>
                  </w:pPr>
                  <w:r w:rsidRPr="002D694C">
                    <w:rPr>
                      <w:rFonts w:ascii="Calibri" w:eastAsia="Calibri" w:hAnsi="Calibri" w:cs="Arial"/>
                      <w:lang w:eastAsia="en-GB"/>
                    </w:rPr>
                    <w:t>MLO3: PLO8.1.1, PLO8.2.2, PLO8.4.2</w:t>
                  </w:r>
                </w:p>
              </w:tc>
            </w:tr>
          </w:tbl>
          <w:p w14:paraId="29480715" w14:textId="77777777" w:rsidR="00332B9C" w:rsidRPr="002D694C" w:rsidRDefault="00332B9C" w:rsidP="00332B9C">
            <w:pPr>
              <w:pStyle w:val="Default"/>
              <w:spacing w:after="34"/>
              <w:rPr>
                <w:rFonts w:ascii="Calibri" w:eastAsia="Calibri" w:hAnsi="Calibri" w:cs="Arial"/>
                <w:b/>
              </w:rPr>
            </w:pPr>
          </w:p>
        </w:tc>
      </w:tr>
      <w:tr w:rsidR="00332B9C" w:rsidRPr="002D694C" w14:paraId="7B953726" w14:textId="77777777" w:rsidTr="0EAB58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Pr>
        <w:tc>
          <w:tcPr>
            <w:tcW w:w="4992" w:type="dxa"/>
            <w:gridSpan w:val="4"/>
            <w:tcBorders>
              <w:top w:val="single" w:sz="4" w:space="0" w:color="auto"/>
              <w:left w:val="single" w:sz="4" w:space="0" w:color="auto"/>
              <w:bottom w:val="single" w:sz="4" w:space="0" w:color="auto"/>
              <w:right w:val="single" w:sz="4" w:space="0" w:color="auto"/>
            </w:tcBorders>
            <w:shd w:val="clear" w:color="auto" w:fill="auto"/>
          </w:tcPr>
          <w:p w14:paraId="1B78FDB2" w14:textId="77777777" w:rsidR="00332B9C" w:rsidRPr="002D694C" w:rsidRDefault="00332B9C" w:rsidP="00354906">
            <w:pPr>
              <w:tabs>
                <w:tab w:val="left" w:pos="1985"/>
                <w:tab w:val="left" w:pos="2410"/>
                <w:tab w:val="left" w:pos="3686"/>
                <w:tab w:val="left" w:pos="6096"/>
                <w:tab w:val="left" w:pos="7230"/>
                <w:tab w:val="left" w:pos="8364"/>
              </w:tabs>
              <w:outlineLvl w:val="0"/>
            </w:pPr>
            <w:r w:rsidRPr="002D694C">
              <w:rPr>
                <w:b/>
                <w:bCs/>
              </w:rPr>
              <w:lastRenderedPageBreak/>
              <w:t>DATE OF APPROVAL</w:t>
            </w:r>
            <w:r w:rsidRPr="002D694C">
              <w:t xml:space="preserve">: </w:t>
            </w:r>
          </w:p>
        </w:tc>
        <w:tc>
          <w:tcPr>
            <w:tcW w:w="5606" w:type="dxa"/>
            <w:gridSpan w:val="5"/>
            <w:tcBorders>
              <w:top w:val="single" w:sz="4" w:space="0" w:color="auto"/>
              <w:left w:val="single" w:sz="4" w:space="0" w:color="auto"/>
              <w:bottom w:val="single" w:sz="4" w:space="0" w:color="auto"/>
              <w:right w:val="single" w:sz="4" w:space="0" w:color="auto"/>
            </w:tcBorders>
            <w:shd w:val="clear" w:color="auto" w:fill="auto"/>
          </w:tcPr>
          <w:p w14:paraId="0BA95E59" w14:textId="010C3673" w:rsidR="00332B9C" w:rsidRPr="002D694C" w:rsidRDefault="00332B9C" w:rsidP="00332B9C">
            <w:pPr>
              <w:tabs>
                <w:tab w:val="left" w:pos="1985"/>
                <w:tab w:val="left" w:pos="2410"/>
                <w:tab w:val="left" w:pos="3686"/>
                <w:tab w:val="left" w:pos="6096"/>
                <w:tab w:val="left" w:pos="7230"/>
                <w:tab w:val="left" w:pos="8364"/>
              </w:tabs>
              <w:outlineLvl w:val="0"/>
            </w:pPr>
            <w:r w:rsidRPr="002D694C">
              <w:rPr>
                <w:b/>
                <w:bCs/>
              </w:rPr>
              <w:t xml:space="preserve">FACULTY/OFFICE: </w:t>
            </w:r>
            <w:r w:rsidR="2ECC80A8" w:rsidRPr="002D694C">
              <w:t>Health</w:t>
            </w:r>
          </w:p>
        </w:tc>
      </w:tr>
      <w:tr w:rsidR="00332B9C" w:rsidRPr="002D694C" w14:paraId="2C449684" w14:textId="77777777" w:rsidTr="0EAB58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Pr>
        <w:tc>
          <w:tcPr>
            <w:tcW w:w="4992" w:type="dxa"/>
            <w:gridSpan w:val="4"/>
            <w:tcBorders>
              <w:top w:val="single" w:sz="4" w:space="0" w:color="auto"/>
              <w:left w:val="single" w:sz="4" w:space="0" w:color="auto"/>
              <w:bottom w:val="single" w:sz="4" w:space="0" w:color="auto"/>
              <w:right w:val="single" w:sz="4" w:space="0" w:color="auto"/>
            </w:tcBorders>
            <w:shd w:val="clear" w:color="auto" w:fill="auto"/>
          </w:tcPr>
          <w:p w14:paraId="26719D33" w14:textId="77777777" w:rsidR="00332B9C" w:rsidRPr="002D694C" w:rsidRDefault="00332B9C" w:rsidP="00354906">
            <w:pPr>
              <w:tabs>
                <w:tab w:val="left" w:pos="1985"/>
                <w:tab w:val="left" w:pos="2410"/>
                <w:tab w:val="left" w:pos="3686"/>
                <w:tab w:val="left" w:pos="6096"/>
                <w:tab w:val="left" w:pos="7230"/>
                <w:tab w:val="left" w:pos="8364"/>
              </w:tabs>
              <w:outlineLvl w:val="0"/>
            </w:pPr>
            <w:r w:rsidRPr="002D694C">
              <w:rPr>
                <w:b/>
                <w:bCs/>
              </w:rPr>
              <w:t>DATE OF IMPLEMENTATION</w:t>
            </w:r>
            <w:r w:rsidRPr="002D694C">
              <w:t xml:space="preserve">: </w:t>
            </w:r>
            <w:r w:rsidR="00354906" w:rsidRPr="002D694C">
              <w:t>2020/21</w:t>
            </w:r>
          </w:p>
        </w:tc>
        <w:tc>
          <w:tcPr>
            <w:tcW w:w="5606" w:type="dxa"/>
            <w:gridSpan w:val="5"/>
            <w:tcBorders>
              <w:top w:val="single" w:sz="4" w:space="0" w:color="auto"/>
              <w:left w:val="single" w:sz="4" w:space="0" w:color="auto"/>
              <w:bottom w:val="single" w:sz="4" w:space="0" w:color="auto"/>
              <w:right w:val="single" w:sz="4" w:space="0" w:color="auto"/>
            </w:tcBorders>
            <w:shd w:val="clear" w:color="auto" w:fill="auto"/>
          </w:tcPr>
          <w:p w14:paraId="6FA872AF" w14:textId="77777777" w:rsidR="00332B9C" w:rsidRPr="002D694C" w:rsidRDefault="00332B9C" w:rsidP="00332B9C">
            <w:pPr>
              <w:tabs>
                <w:tab w:val="left" w:pos="2977"/>
                <w:tab w:val="left" w:pos="3686"/>
                <w:tab w:val="left" w:pos="5245"/>
                <w:tab w:val="left" w:pos="6096"/>
                <w:tab w:val="left" w:pos="7230"/>
                <w:tab w:val="left" w:pos="8364"/>
              </w:tabs>
            </w:pPr>
            <w:r w:rsidRPr="002D694C">
              <w:rPr>
                <w:b/>
              </w:rPr>
              <w:t>SCHOOL/PARTNER:</w:t>
            </w:r>
            <w:r w:rsidR="00354906" w:rsidRPr="002D694C">
              <w:rPr>
                <w:b/>
              </w:rPr>
              <w:t xml:space="preserve"> </w:t>
            </w:r>
            <w:r w:rsidR="00354906" w:rsidRPr="002D694C">
              <w:t>Psychology</w:t>
            </w:r>
          </w:p>
        </w:tc>
      </w:tr>
      <w:tr w:rsidR="00332B9C" w:rsidRPr="002D694C" w14:paraId="39464661" w14:textId="77777777" w:rsidTr="0EAB58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4" w:type="dxa"/>
        </w:trPr>
        <w:tc>
          <w:tcPr>
            <w:tcW w:w="4992" w:type="dxa"/>
            <w:gridSpan w:val="4"/>
            <w:tcBorders>
              <w:top w:val="single" w:sz="4" w:space="0" w:color="auto"/>
              <w:left w:val="single" w:sz="4" w:space="0" w:color="auto"/>
              <w:bottom w:val="single" w:sz="4" w:space="0" w:color="auto"/>
              <w:right w:val="single" w:sz="4" w:space="0" w:color="auto"/>
            </w:tcBorders>
            <w:shd w:val="clear" w:color="auto" w:fill="auto"/>
          </w:tcPr>
          <w:p w14:paraId="5E4F1201" w14:textId="77777777" w:rsidR="00332B9C" w:rsidRPr="002D694C" w:rsidRDefault="00332B9C" w:rsidP="00354906">
            <w:pPr>
              <w:tabs>
                <w:tab w:val="left" w:pos="1985"/>
                <w:tab w:val="left" w:pos="2410"/>
                <w:tab w:val="left" w:pos="3686"/>
                <w:tab w:val="left" w:pos="6096"/>
                <w:tab w:val="left" w:pos="7230"/>
                <w:tab w:val="left" w:pos="8364"/>
              </w:tabs>
              <w:outlineLvl w:val="0"/>
            </w:pPr>
            <w:r w:rsidRPr="002D694C">
              <w:rPr>
                <w:b/>
                <w:bCs/>
              </w:rPr>
              <w:t>DATE(S) OF APPROVED CHANGE:</w:t>
            </w:r>
            <w:r w:rsidRPr="002D694C">
              <w:t xml:space="preserve"> </w:t>
            </w:r>
          </w:p>
        </w:tc>
        <w:tc>
          <w:tcPr>
            <w:tcW w:w="5606" w:type="dxa"/>
            <w:gridSpan w:val="5"/>
            <w:tcBorders>
              <w:top w:val="single" w:sz="4" w:space="0" w:color="auto"/>
              <w:left w:val="single" w:sz="4" w:space="0" w:color="auto"/>
              <w:bottom w:val="single" w:sz="4" w:space="0" w:color="auto"/>
              <w:right w:val="single" w:sz="4" w:space="0" w:color="auto"/>
            </w:tcBorders>
            <w:shd w:val="clear" w:color="auto" w:fill="auto"/>
          </w:tcPr>
          <w:p w14:paraId="1A729837" w14:textId="77777777" w:rsidR="00332B9C" w:rsidRPr="002D694C" w:rsidRDefault="00354906" w:rsidP="00354906">
            <w:pPr>
              <w:tabs>
                <w:tab w:val="left" w:pos="2977"/>
                <w:tab w:val="left" w:pos="3686"/>
                <w:tab w:val="left" w:pos="5245"/>
                <w:tab w:val="left" w:pos="6096"/>
                <w:tab w:val="left" w:pos="7230"/>
                <w:tab w:val="left" w:pos="8364"/>
              </w:tabs>
            </w:pPr>
            <w:r w:rsidRPr="002D694C">
              <w:rPr>
                <w:b/>
              </w:rPr>
              <w:t xml:space="preserve">SEMESTER: </w:t>
            </w:r>
            <w:r w:rsidR="00332B9C" w:rsidRPr="002D694C">
              <w:t>Semester 2</w:t>
            </w:r>
          </w:p>
        </w:tc>
      </w:tr>
      <w:tr w:rsidR="00332B9C" w:rsidRPr="002D694C" w14:paraId="7CEEF6A5" w14:textId="77777777" w:rsidTr="0EAB58DF">
        <w:tc>
          <w:tcPr>
            <w:tcW w:w="10682" w:type="dxa"/>
            <w:gridSpan w:val="10"/>
            <w:shd w:val="clear" w:color="auto" w:fill="auto"/>
          </w:tcPr>
          <w:p w14:paraId="5806CD41" w14:textId="77777777" w:rsidR="00332B9C" w:rsidRPr="002D694C" w:rsidRDefault="00551D68" w:rsidP="00332B9C">
            <w:pPr>
              <w:tabs>
                <w:tab w:val="left" w:pos="2977"/>
                <w:tab w:val="left" w:pos="3686"/>
                <w:tab w:val="left" w:pos="5245"/>
                <w:tab w:val="left" w:pos="6096"/>
                <w:tab w:val="left" w:pos="7230"/>
                <w:tab w:val="left" w:pos="8364"/>
              </w:tabs>
            </w:pPr>
            <w:r w:rsidRPr="002D694C">
              <w:t>Notes</w:t>
            </w:r>
            <w:r w:rsidR="00332B9C" w:rsidRPr="002D694C">
              <w:t>:</w:t>
            </w:r>
          </w:p>
          <w:p w14:paraId="17FD2489" w14:textId="77777777" w:rsidR="00073E8E" w:rsidRPr="002D694C" w:rsidRDefault="00073E8E" w:rsidP="00332B9C">
            <w:pPr>
              <w:tabs>
                <w:tab w:val="left" w:pos="2977"/>
                <w:tab w:val="left" w:pos="3686"/>
                <w:tab w:val="left" w:pos="5245"/>
                <w:tab w:val="left" w:pos="6096"/>
                <w:tab w:val="left" w:pos="7230"/>
                <w:tab w:val="left" w:pos="8364"/>
              </w:tabs>
            </w:pPr>
          </w:p>
          <w:p w14:paraId="656F6127" w14:textId="77777777" w:rsidR="00332B9C" w:rsidRPr="002D694C" w:rsidRDefault="00332B9C" w:rsidP="00332B9C">
            <w:pPr>
              <w:tabs>
                <w:tab w:val="left" w:pos="2977"/>
                <w:tab w:val="left" w:pos="3686"/>
                <w:tab w:val="left" w:pos="5245"/>
                <w:tab w:val="left" w:pos="6096"/>
                <w:tab w:val="left" w:pos="7230"/>
                <w:tab w:val="left" w:pos="8364"/>
              </w:tabs>
            </w:pPr>
          </w:p>
        </w:tc>
      </w:tr>
    </w:tbl>
    <w:p w14:paraId="76792434" w14:textId="77777777" w:rsidR="00332B9C" w:rsidRPr="002D694C" w:rsidRDefault="00332B9C" w:rsidP="00332B9C">
      <w:pPr>
        <w:pStyle w:val="Default"/>
        <w:spacing w:after="34"/>
        <w:rPr>
          <w:rFonts w:ascii="Calibri" w:hAnsi="Calibri" w:cs="Arial"/>
          <w:b/>
          <w:color w:val="auto"/>
          <w:u w:val="single"/>
        </w:rPr>
      </w:pPr>
    </w:p>
    <w:p w14:paraId="206EE04B" w14:textId="77777777" w:rsidR="00332B9C" w:rsidRPr="002D694C" w:rsidRDefault="00332B9C" w:rsidP="00332B9C">
      <w:pPr>
        <w:pStyle w:val="Default"/>
        <w:spacing w:after="34"/>
        <w:rPr>
          <w:rFonts w:ascii="Calibri" w:hAnsi="Calibri" w:cs="Arial"/>
          <w:bCs/>
          <w:color w:val="auto"/>
        </w:rPr>
      </w:pPr>
      <w:r w:rsidRPr="002D694C">
        <w:rPr>
          <w:rFonts w:ascii="Calibri" w:hAnsi="Calibri" w:cs="Arial"/>
          <w:b/>
          <w:color w:val="auto"/>
          <w:u w:val="single"/>
        </w:rPr>
        <w:t>Additional Guidance for Learning Outcomes:</w:t>
      </w:r>
    </w:p>
    <w:p w14:paraId="589F6B65" w14:textId="77777777" w:rsidR="00332B9C" w:rsidRPr="002D694C" w:rsidRDefault="00332B9C" w:rsidP="00332B9C">
      <w:pPr>
        <w:rPr>
          <w:b/>
          <w:bCs/>
        </w:rPr>
      </w:pPr>
      <w:r w:rsidRPr="002D694C">
        <w:rPr>
          <w:b/>
          <w:bCs/>
        </w:rPr>
        <w:t xml:space="preserve">To ensure that the module is pitched at the right level check your intended learning outcomes against the following nationally agreed standards </w:t>
      </w:r>
    </w:p>
    <w:p w14:paraId="76E7ECD6" w14:textId="77777777" w:rsidR="00332B9C" w:rsidRPr="002D694C" w:rsidRDefault="00332B9C" w:rsidP="006D378B">
      <w:pPr>
        <w:numPr>
          <w:ilvl w:val="0"/>
          <w:numId w:val="13"/>
        </w:numPr>
      </w:pPr>
      <w:r w:rsidRPr="002D694C">
        <w:t xml:space="preserve">Framework for Higher Education Qualifications </w:t>
      </w:r>
    </w:p>
    <w:p w14:paraId="3A75C434" w14:textId="77777777" w:rsidR="00C5421E" w:rsidRPr="002D694C" w:rsidRDefault="00000000" w:rsidP="00C5421E">
      <w:pPr>
        <w:ind w:left="720"/>
      </w:pPr>
      <w:hyperlink r:id="rId13" w:history="1">
        <w:r w:rsidR="00C5421E" w:rsidRPr="002D694C">
          <w:rPr>
            <w:rStyle w:val="Hyperlink"/>
          </w:rPr>
          <w:t>http://www.qaa.ac.uk/docs/qaa/quality-code/qualifications-frameworks.pdf</w:t>
        </w:r>
      </w:hyperlink>
      <w:r w:rsidR="00C5421E" w:rsidRPr="002D694C">
        <w:t xml:space="preserve"> </w:t>
      </w:r>
    </w:p>
    <w:p w14:paraId="52F4DF79" w14:textId="77777777" w:rsidR="00332B9C" w:rsidRPr="002D694C" w:rsidRDefault="00332B9C" w:rsidP="00C5421E">
      <w:pPr>
        <w:numPr>
          <w:ilvl w:val="0"/>
          <w:numId w:val="13"/>
        </w:numPr>
      </w:pPr>
      <w:r w:rsidRPr="002D694C">
        <w:t xml:space="preserve">Subject benchmark statements </w:t>
      </w:r>
      <w:hyperlink r:id="rId14" w:history="1">
        <w:r w:rsidR="00C5421E" w:rsidRPr="002D694C">
          <w:rPr>
            <w:rStyle w:val="Hyperlink"/>
          </w:rPr>
          <w:t>https://www.qaa.ac.uk/quality-code/subject-benchmark-statements</w:t>
        </w:r>
      </w:hyperlink>
      <w:r w:rsidR="00C5421E" w:rsidRPr="002D694C">
        <w:t xml:space="preserve"> </w:t>
      </w:r>
    </w:p>
    <w:p w14:paraId="172E03F8" w14:textId="77777777" w:rsidR="00332B9C" w:rsidRPr="002D694C" w:rsidRDefault="00332B9C" w:rsidP="006D378B">
      <w:pPr>
        <w:numPr>
          <w:ilvl w:val="0"/>
          <w:numId w:val="13"/>
        </w:numPr>
      </w:pPr>
      <w:r w:rsidRPr="002D694C">
        <w:t xml:space="preserve">Professional, </w:t>
      </w:r>
      <w:proofErr w:type="gramStart"/>
      <w:r w:rsidRPr="002D694C">
        <w:t>regulatory</w:t>
      </w:r>
      <w:proofErr w:type="gramEnd"/>
      <w:r w:rsidRPr="002D694C">
        <w:t xml:space="preserve"> and statutory (PSRB) accreditation requirements (where necessary e.g. health and social care, medicine, engineering, psychology, architecture, teaching, law)</w:t>
      </w:r>
    </w:p>
    <w:p w14:paraId="5B5B00DB" w14:textId="77777777" w:rsidR="00332B9C" w:rsidRPr="002D694C" w:rsidRDefault="00332B9C" w:rsidP="00C5421E">
      <w:pPr>
        <w:pStyle w:val="Default"/>
        <w:numPr>
          <w:ilvl w:val="0"/>
          <w:numId w:val="13"/>
        </w:numPr>
        <w:rPr>
          <w:rFonts w:ascii="Calibri" w:hAnsi="Calibri" w:cs="Arial"/>
          <w:b/>
          <w:color w:val="auto"/>
        </w:rPr>
      </w:pPr>
      <w:r w:rsidRPr="002D694C">
        <w:rPr>
          <w:rFonts w:ascii="Calibri" w:hAnsi="Calibri" w:cs="Arial"/>
          <w:color w:val="auto"/>
        </w:rPr>
        <w:t xml:space="preserve">QAA Quality Code </w:t>
      </w:r>
      <w:hyperlink r:id="rId15" w:history="1">
        <w:r w:rsidR="00C5421E" w:rsidRPr="002D694C">
          <w:rPr>
            <w:rStyle w:val="Hyperlink"/>
            <w:rFonts w:ascii="Calibri" w:hAnsi="Calibri" w:cs="Arial"/>
          </w:rPr>
          <w:t>https://www.qaa.ac.uk/quality-code</w:t>
        </w:r>
      </w:hyperlink>
      <w:r w:rsidR="00C5421E" w:rsidRPr="002D694C">
        <w:rPr>
          <w:rFonts w:ascii="Calibri" w:hAnsi="Calibri" w:cs="Arial"/>
          <w:color w:val="auto"/>
        </w:rPr>
        <w:t xml:space="preserve"> </w:t>
      </w:r>
    </w:p>
    <w:p w14:paraId="4D3CC180" w14:textId="77777777" w:rsidR="00332B9C" w:rsidRPr="002D694C" w:rsidRDefault="00332B9C" w:rsidP="00332B9C">
      <w:pPr>
        <w:jc w:val="center"/>
        <w:rPr>
          <w:b/>
        </w:rPr>
      </w:pPr>
    </w:p>
    <w:p w14:paraId="2ED83394" w14:textId="77777777" w:rsidR="00193599" w:rsidRPr="002D694C" w:rsidRDefault="00193599" w:rsidP="00332B9C">
      <w:pPr>
        <w:pStyle w:val="Default"/>
        <w:spacing w:after="34"/>
        <w:ind w:left="142" w:hanging="142"/>
        <w:rPr>
          <w:rFonts w:ascii="Calibri" w:hAnsi="Calibri" w:cs="Arial"/>
          <w:b/>
          <w:color w:val="auto"/>
          <w:u w:val="single"/>
        </w:rPr>
      </w:pPr>
    </w:p>
    <w:p w14:paraId="373F73B5" w14:textId="77777777" w:rsidR="006C2788" w:rsidRPr="002D694C" w:rsidRDefault="006C2788" w:rsidP="00332B9C">
      <w:pPr>
        <w:pStyle w:val="Default"/>
        <w:spacing w:after="34"/>
        <w:ind w:left="142" w:hanging="142"/>
        <w:rPr>
          <w:rFonts w:ascii="Calibri" w:hAnsi="Calibri" w:cs="Arial"/>
          <w:b/>
          <w:color w:val="auto"/>
          <w:u w:val="single"/>
        </w:rPr>
      </w:pPr>
    </w:p>
    <w:p w14:paraId="1846B069" w14:textId="77777777" w:rsidR="00332B9C" w:rsidRPr="002D694C" w:rsidRDefault="00073E8E" w:rsidP="00332B9C">
      <w:pPr>
        <w:pStyle w:val="Default"/>
        <w:spacing w:after="34"/>
        <w:ind w:left="142" w:hanging="142"/>
        <w:rPr>
          <w:rFonts w:ascii="Calibri" w:hAnsi="Calibri" w:cs="Arial"/>
          <w:b/>
          <w:color w:val="auto"/>
        </w:rPr>
      </w:pPr>
      <w:r w:rsidRPr="002D694C">
        <w:rPr>
          <w:rFonts w:ascii="Calibri" w:hAnsi="Calibri" w:cs="Arial"/>
          <w:b/>
          <w:color w:val="auto"/>
          <w:u w:val="single"/>
        </w:rPr>
        <w:br w:type="page"/>
      </w:r>
      <w:r w:rsidR="00332B9C" w:rsidRPr="002D694C">
        <w:rPr>
          <w:rFonts w:ascii="Calibri" w:hAnsi="Calibri" w:cs="Arial"/>
          <w:b/>
          <w:color w:val="auto"/>
          <w:u w:val="single"/>
        </w:rPr>
        <w:lastRenderedPageBreak/>
        <w:t>SECTION B: DETAILS OF TEACHING, LEARNING AND ASSESSMENT</w:t>
      </w:r>
      <w:r w:rsidR="00332B9C" w:rsidRPr="002D694C">
        <w:rPr>
          <w:rFonts w:ascii="Calibri" w:hAnsi="Calibri" w:cs="Arial"/>
          <w:b/>
          <w:color w:val="auto"/>
        </w:rPr>
        <w:t xml:space="preserve"> </w:t>
      </w:r>
    </w:p>
    <w:p w14:paraId="6AEA74D3" w14:textId="77777777" w:rsidR="00332B9C" w:rsidRPr="002D694C" w:rsidRDefault="00332B9C" w:rsidP="00332B9C">
      <w:pPr>
        <w:pStyle w:val="PlainText"/>
        <w:rPr>
          <w:rFonts w:cs="Arial"/>
          <w:iCs/>
          <w:color w:val="auto"/>
          <w:szCs w:val="24"/>
          <w:lang w:val="en-GB"/>
        </w:rPr>
      </w:pPr>
      <w:r w:rsidRPr="002D694C">
        <w:rPr>
          <w:rFonts w:cs="Arial"/>
          <w:iCs/>
          <w:color w:val="auto"/>
          <w:szCs w:val="24"/>
          <w:lang w:val="en-GB"/>
        </w:rPr>
        <w:t xml:space="preserve">Items in this section must </w:t>
      </w:r>
      <w:r w:rsidRPr="002D694C">
        <w:rPr>
          <w:rFonts w:cs="Arial"/>
          <w:iCs/>
          <w:color w:val="auto"/>
          <w:szCs w:val="24"/>
        </w:rPr>
        <w:t xml:space="preserve">be considered annually and amended as appropriate, in conjunction with the Module Review Process. </w:t>
      </w:r>
      <w:r w:rsidRPr="002D694C">
        <w:rPr>
          <w:rFonts w:cs="Arial"/>
          <w:iCs/>
          <w:color w:val="auto"/>
          <w:szCs w:val="24"/>
          <w:u w:val="single"/>
        </w:rPr>
        <w:t xml:space="preserve">Some parts of </w:t>
      </w:r>
      <w:r w:rsidRPr="002D694C">
        <w:rPr>
          <w:rFonts w:cs="Arial"/>
          <w:iCs/>
          <w:color w:val="auto"/>
          <w:szCs w:val="24"/>
          <w:u w:val="single"/>
          <w:lang w:val="en-GB"/>
        </w:rPr>
        <w:t xml:space="preserve">this page </w:t>
      </w:r>
      <w:r w:rsidRPr="002D694C">
        <w:rPr>
          <w:rFonts w:cs="Arial"/>
          <w:iCs/>
          <w:color w:val="auto"/>
          <w:szCs w:val="24"/>
          <w:u w:val="single"/>
        </w:rPr>
        <w:t xml:space="preserve">may be </w:t>
      </w:r>
      <w:r w:rsidRPr="002D694C">
        <w:rPr>
          <w:rFonts w:cs="Arial"/>
          <w:iCs/>
          <w:color w:val="auto"/>
          <w:szCs w:val="24"/>
          <w:u w:val="single"/>
          <w:lang w:val="en-GB"/>
        </w:rPr>
        <w:t xml:space="preserve">used in the KIS return and </w:t>
      </w:r>
      <w:r w:rsidRPr="002D694C">
        <w:rPr>
          <w:rFonts w:cs="Arial"/>
          <w:iCs/>
          <w:color w:val="auto"/>
          <w:szCs w:val="24"/>
          <w:u w:val="single"/>
        </w:rPr>
        <w:t>published on the extranet as a guide for prospective students.</w:t>
      </w:r>
      <w:r w:rsidRPr="002D694C">
        <w:rPr>
          <w:rFonts w:cs="Arial"/>
          <w:iCs/>
          <w:color w:val="auto"/>
          <w:szCs w:val="24"/>
        </w:rPr>
        <w:t xml:space="preserve"> Further details for current students should be provided in module guidance notes</w:t>
      </w:r>
      <w:r w:rsidRPr="002D694C">
        <w:rPr>
          <w:rFonts w:cs="Arial"/>
          <w:iCs/>
          <w:color w:val="auto"/>
          <w:szCs w:val="24"/>
          <w:lang w:val="en-GB"/>
        </w:rPr>
        <w:t>.</w:t>
      </w:r>
    </w:p>
    <w:p w14:paraId="3F90A3D6" w14:textId="77777777" w:rsidR="00332B9C" w:rsidRPr="002D694C" w:rsidRDefault="00332B9C" w:rsidP="00332B9C">
      <w:pPr>
        <w:pStyle w:val="PlainText"/>
        <w:rPr>
          <w:rFonts w:cs="Arial"/>
          <w:b/>
          <w:szCs w:val="24"/>
          <w:lang w:val="en-GB"/>
        </w:rPr>
      </w:pPr>
    </w:p>
    <w:tbl>
      <w:tblPr>
        <w:tblW w:w="0" w:type="auto"/>
        <w:tblLook w:val="04A0" w:firstRow="1" w:lastRow="0" w:firstColumn="1" w:lastColumn="0" w:noHBand="0" w:noVBand="1"/>
      </w:tblPr>
      <w:tblGrid>
        <w:gridCol w:w="4693"/>
        <w:gridCol w:w="5773"/>
      </w:tblGrid>
      <w:tr w:rsidR="00332B9C" w:rsidRPr="002D694C" w14:paraId="2399D7D3" w14:textId="77777777" w:rsidTr="00501E0B">
        <w:tc>
          <w:tcPr>
            <w:tcW w:w="4693" w:type="dxa"/>
            <w:shd w:val="clear" w:color="auto" w:fill="auto"/>
          </w:tcPr>
          <w:p w14:paraId="2AEA12D9" w14:textId="77777777" w:rsidR="00332B9C" w:rsidRPr="002D694C" w:rsidRDefault="00332B9C" w:rsidP="00332B9C">
            <w:pPr>
              <w:pStyle w:val="PlainText"/>
              <w:rPr>
                <w:rFonts w:cs="Arial"/>
                <w:b/>
                <w:szCs w:val="24"/>
                <w:lang w:val="en-GB"/>
              </w:rPr>
            </w:pPr>
            <w:r w:rsidRPr="002D694C">
              <w:rPr>
                <w:rFonts w:cs="Arial"/>
                <w:b/>
                <w:szCs w:val="24"/>
                <w:lang w:val="en-GB"/>
              </w:rPr>
              <w:t xml:space="preserve">ACADEMIC YEAR: </w:t>
            </w:r>
            <w:r w:rsidR="006A44BB" w:rsidRPr="002D694C">
              <w:rPr>
                <w:rFonts w:cs="Arial"/>
                <w:b/>
                <w:szCs w:val="24"/>
                <w:lang w:val="en-GB"/>
              </w:rPr>
              <w:t>2020/21</w:t>
            </w:r>
          </w:p>
        </w:tc>
        <w:tc>
          <w:tcPr>
            <w:tcW w:w="5773" w:type="dxa"/>
            <w:shd w:val="clear" w:color="auto" w:fill="auto"/>
          </w:tcPr>
          <w:p w14:paraId="70E1DAF5" w14:textId="3B5FF473" w:rsidR="00332B9C" w:rsidRPr="002D694C" w:rsidRDefault="00332B9C" w:rsidP="37EED805">
            <w:pPr>
              <w:pStyle w:val="PlainText"/>
              <w:rPr>
                <w:rFonts w:cs="Arial"/>
                <w:b/>
                <w:bCs/>
                <w:lang w:val="en-GB"/>
              </w:rPr>
            </w:pPr>
            <w:r w:rsidRPr="002D694C">
              <w:rPr>
                <w:rFonts w:cs="Arial"/>
                <w:b/>
                <w:bCs/>
                <w:lang w:val="en-GB"/>
              </w:rPr>
              <w:t>NATIONAL COST CENTRE:</w:t>
            </w:r>
            <w:r w:rsidR="006A44BB" w:rsidRPr="002D694C">
              <w:rPr>
                <w:rFonts w:cs="Arial"/>
                <w:b/>
                <w:bCs/>
                <w:lang w:val="en-GB"/>
              </w:rPr>
              <w:t xml:space="preserve"> </w:t>
            </w:r>
            <w:r w:rsidR="3B007C66" w:rsidRPr="002D694C">
              <w:rPr>
                <w:rFonts w:cs="Arial"/>
                <w:b/>
                <w:bCs/>
                <w:lang w:val="en-GB"/>
              </w:rPr>
              <w:t>104</w:t>
            </w:r>
          </w:p>
        </w:tc>
      </w:tr>
      <w:tr w:rsidR="008104FC" w:rsidRPr="002D694C" w14:paraId="0183F5F1" w14:textId="77777777" w:rsidTr="00501E0B">
        <w:tc>
          <w:tcPr>
            <w:tcW w:w="4693" w:type="dxa"/>
            <w:shd w:val="clear" w:color="auto" w:fill="auto"/>
          </w:tcPr>
          <w:p w14:paraId="530D9C9C" w14:textId="3F67A089" w:rsidR="008104FC" w:rsidRPr="002D694C" w:rsidRDefault="008104FC" w:rsidP="00E40455">
            <w:pPr>
              <w:pStyle w:val="PlainText"/>
              <w:rPr>
                <w:rFonts w:cs="Arial"/>
                <w:b/>
                <w:szCs w:val="24"/>
                <w:lang w:val="de-CH"/>
              </w:rPr>
            </w:pPr>
            <w:r w:rsidRPr="002D694C">
              <w:rPr>
                <w:rFonts w:cs="Arial"/>
                <w:b/>
                <w:szCs w:val="24"/>
                <w:lang w:val="de-CH"/>
              </w:rPr>
              <w:t xml:space="preserve">MODULE LEADER: </w:t>
            </w:r>
            <w:proofErr w:type="spellStart"/>
            <w:r w:rsidRPr="002D694C">
              <w:rPr>
                <w:rFonts w:cs="Arial"/>
                <w:b/>
                <w:szCs w:val="24"/>
                <w:lang w:val="de-CH"/>
              </w:rPr>
              <w:t>Dr</w:t>
            </w:r>
            <w:proofErr w:type="spellEnd"/>
            <w:r w:rsidRPr="002D694C">
              <w:rPr>
                <w:rFonts w:cs="Arial"/>
                <w:b/>
                <w:szCs w:val="24"/>
                <w:lang w:val="de-CH"/>
              </w:rPr>
              <w:t xml:space="preserve"> </w:t>
            </w:r>
            <w:r w:rsidR="00E40455" w:rsidRPr="002D694C">
              <w:rPr>
                <w:rFonts w:cs="Arial"/>
                <w:b/>
                <w:szCs w:val="24"/>
                <w:lang w:val="de-CH"/>
              </w:rPr>
              <w:t xml:space="preserve">Marius </w:t>
            </w:r>
            <w:proofErr w:type="spellStart"/>
            <w:r w:rsidR="00E40455" w:rsidRPr="002D694C">
              <w:rPr>
                <w:rFonts w:cs="Arial"/>
                <w:b/>
                <w:szCs w:val="24"/>
                <w:lang w:val="de-CH"/>
              </w:rPr>
              <w:t>Golubickis</w:t>
            </w:r>
            <w:proofErr w:type="spellEnd"/>
          </w:p>
        </w:tc>
        <w:tc>
          <w:tcPr>
            <w:tcW w:w="5773" w:type="dxa"/>
            <w:shd w:val="clear" w:color="auto" w:fill="auto"/>
          </w:tcPr>
          <w:p w14:paraId="4C3DFF9D" w14:textId="24F10D82" w:rsidR="008104FC" w:rsidRPr="002D694C" w:rsidRDefault="008104FC" w:rsidP="37EED805">
            <w:pPr>
              <w:pStyle w:val="PlainText"/>
              <w:rPr>
                <w:rFonts w:cs="Arial"/>
                <w:b/>
                <w:bCs/>
                <w:lang w:val="de-CH"/>
              </w:rPr>
            </w:pPr>
            <w:r w:rsidRPr="002D694C">
              <w:rPr>
                <w:rFonts w:cs="Arial"/>
                <w:b/>
                <w:bCs/>
                <w:lang w:val="de-CH"/>
              </w:rPr>
              <w:t>OTHER MODULE STAFF: TBC</w:t>
            </w:r>
          </w:p>
        </w:tc>
      </w:tr>
      <w:tr w:rsidR="00861EF9" w:rsidRPr="002D694C" w14:paraId="0F58B02F" w14:textId="77777777" w:rsidTr="00501E0B">
        <w:trPr>
          <w:trHeight w:val="2486"/>
        </w:trPr>
        <w:tc>
          <w:tcPr>
            <w:tcW w:w="10466" w:type="dxa"/>
            <w:gridSpan w:val="2"/>
            <w:shd w:val="clear" w:color="auto" w:fill="auto"/>
          </w:tcPr>
          <w:p w14:paraId="3B161326" w14:textId="77777777" w:rsidR="00332B9C" w:rsidRPr="002D694C" w:rsidRDefault="00332B9C" w:rsidP="00332B9C">
            <w:pPr>
              <w:pStyle w:val="Default"/>
              <w:rPr>
                <w:rFonts w:ascii="Calibri" w:eastAsia="Calibri" w:hAnsi="Calibri" w:cs="Arial"/>
                <w:b/>
                <w:i/>
                <w:color w:val="auto"/>
              </w:rPr>
            </w:pPr>
            <w:r w:rsidRPr="002D694C">
              <w:rPr>
                <w:rFonts w:ascii="Calibri" w:eastAsia="Calibri" w:hAnsi="Calibri" w:cs="Arial"/>
                <w:b/>
                <w:color w:val="auto"/>
              </w:rPr>
              <w:t xml:space="preserve">Summary of Module Content </w:t>
            </w:r>
          </w:p>
          <w:p w14:paraId="58E975CA" w14:textId="705EBE59" w:rsidR="008E7FE8" w:rsidRPr="002D694C" w:rsidRDefault="00E40455" w:rsidP="008E7FE8">
            <w:pPr>
              <w:pStyle w:val="Default"/>
              <w:rPr>
                <w:rFonts w:ascii="Calibri" w:eastAsia="Calibri" w:hAnsi="Calibri" w:cs="Arial"/>
                <w:color w:val="auto"/>
              </w:rPr>
            </w:pPr>
            <w:r w:rsidRPr="002D694C">
              <w:rPr>
                <w:rFonts w:ascii="Calibri" w:eastAsia="Calibri" w:hAnsi="Calibri" w:cs="Arial"/>
              </w:rPr>
              <w:t>Individual topic content will be decided by the topic lecturer, with approval from module leader to prevent overlap within and outside the module. Topic areas to be covered include cognitive psychology, social psychology, developmental psychology, neuroscience, health psychology. As well as developing their knowledge in lectures, students will participate in workshops that allow students to develop an understanding of the processes involved in undertaking and communicating research in psychology. In the module students work in small groups, with a supervisor in workshops to develop a research question and test it using empirical methods. The results of this research are communicated via oral presentation.</w:t>
            </w:r>
          </w:p>
        </w:tc>
      </w:tr>
    </w:tbl>
    <w:p w14:paraId="586BC0D5" w14:textId="77777777" w:rsidR="00332B9C" w:rsidRPr="002D694C" w:rsidRDefault="00332B9C" w:rsidP="00332B9C">
      <w:pPr>
        <w:pStyle w:val="PlainText"/>
        <w:rPr>
          <w:rFonts w:cs="Arial"/>
          <w:b/>
          <w:color w:val="auto"/>
          <w:szCs w:val="24"/>
        </w:rPr>
      </w:pPr>
    </w:p>
    <w:p w14:paraId="38D18957" w14:textId="77777777" w:rsidR="00AF7112" w:rsidRPr="002D694C" w:rsidRDefault="00AF7112" w:rsidP="00332B9C">
      <w:pPr>
        <w:pStyle w:val="PlainText"/>
        <w:rPr>
          <w:rFonts w:cs="Arial"/>
          <w:b/>
          <w:color w:val="auto"/>
          <w:szCs w:val="24"/>
        </w:rPr>
      </w:pPr>
    </w:p>
    <w:tbl>
      <w:tblPr>
        <w:tblW w:w="1063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1134"/>
        <w:gridCol w:w="6804"/>
      </w:tblGrid>
      <w:tr w:rsidR="00861EF9" w:rsidRPr="002D694C" w14:paraId="4F993DD4" w14:textId="77777777" w:rsidTr="19F79C67">
        <w:tc>
          <w:tcPr>
            <w:tcW w:w="10632" w:type="dxa"/>
            <w:gridSpan w:val="3"/>
            <w:shd w:val="clear" w:color="auto" w:fill="auto"/>
          </w:tcPr>
          <w:p w14:paraId="598E9FE7" w14:textId="77777777" w:rsidR="00332B9C" w:rsidRPr="002D694C" w:rsidRDefault="00332B9C" w:rsidP="00332B9C">
            <w:pPr>
              <w:tabs>
                <w:tab w:val="left" w:pos="1985"/>
                <w:tab w:val="left" w:pos="2410"/>
                <w:tab w:val="left" w:pos="4253"/>
                <w:tab w:val="left" w:pos="6096"/>
                <w:tab w:val="left" w:pos="7371"/>
                <w:tab w:val="left" w:pos="8364"/>
              </w:tabs>
              <w:outlineLvl w:val="0"/>
              <w:rPr>
                <w:b/>
                <w:i/>
              </w:rPr>
            </w:pPr>
            <w:r w:rsidRPr="002D694C">
              <w:rPr>
                <w:b/>
              </w:rPr>
              <w:t xml:space="preserve">SUMMARY OF TEACHING AND LEARNING </w:t>
            </w:r>
            <w:r w:rsidRPr="002D694C">
              <w:rPr>
                <w:b/>
                <w:i/>
              </w:rPr>
              <w:t>[Use HESA KIS definitions]</w:t>
            </w:r>
          </w:p>
        </w:tc>
      </w:tr>
      <w:tr w:rsidR="00861EF9" w:rsidRPr="002D694C" w14:paraId="3C13D336" w14:textId="77777777" w:rsidTr="19F79C67">
        <w:tc>
          <w:tcPr>
            <w:tcW w:w="2694" w:type="dxa"/>
            <w:shd w:val="clear" w:color="auto" w:fill="auto"/>
          </w:tcPr>
          <w:p w14:paraId="44E5D0D9" w14:textId="77777777" w:rsidR="00332B9C" w:rsidRPr="002D694C" w:rsidRDefault="00332B9C" w:rsidP="00332B9C">
            <w:pPr>
              <w:tabs>
                <w:tab w:val="left" w:pos="1985"/>
                <w:tab w:val="left" w:pos="2410"/>
                <w:tab w:val="left" w:pos="4253"/>
                <w:tab w:val="left" w:pos="6096"/>
                <w:tab w:val="left" w:pos="7371"/>
                <w:tab w:val="left" w:pos="8364"/>
              </w:tabs>
              <w:outlineLvl w:val="0"/>
              <w:rPr>
                <w:b/>
              </w:rPr>
            </w:pPr>
            <w:r w:rsidRPr="002D694C">
              <w:rPr>
                <w:b/>
              </w:rPr>
              <w:t xml:space="preserve">Scheduled Activities </w:t>
            </w:r>
          </w:p>
        </w:tc>
        <w:tc>
          <w:tcPr>
            <w:tcW w:w="1134" w:type="dxa"/>
            <w:shd w:val="clear" w:color="auto" w:fill="auto"/>
          </w:tcPr>
          <w:p w14:paraId="3F89DEB6" w14:textId="77777777" w:rsidR="00332B9C" w:rsidRPr="002D694C" w:rsidRDefault="00332B9C" w:rsidP="00332B9C">
            <w:pPr>
              <w:tabs>
                <w:tab w:val="left" w:pos="1985"/>
                <w:tab w:val="left" w:pos="2410"/>
                <w:tab w:val="left" w:pos="4253"/>
                <w:tab w:val="left" w:pos="6096"/>
                <w:tab w:val="left" w:pos="7371"/>
                <w:tab w:val="left" w:pos="8364"/>
              </w:tabs>
              <w:outlineLvl w:val="0"/>
              <w:rPr>
                <w:b/>
              </w:rPr>
            </w:pPr>
            <w:r w:rsidRPr="002D694C">
              <w:rPr>
                <w:b/>
              </w:rPr>
              <w:t>Hours</w:t>
            </w:r>
          </w:p>
        </w:tc>
        <w:tc>
          <w:tcPr>
            <w:tcW w:w="6804" w:type="dxa"/>
            <w:shd w:val="clear" w:color="auto" w:fill="auto"/>
          </w:tcPr>
          <w:p w14:paraId="2731C9B4" w14:textId="77777777" w:rsidR="00332B9C" w:rsidRPr="002D694C" w:rsidRDefault="00332B9C" w:rsidP="00332B9C">
            <w:pPr>
              <w:tabs>
                <w:tab w:val="left" w:pos="1985"/>
                <w:tab w:val="left" w:pos="2410"/>
                <w:tab w:val="left" w:pos="4253"/>
                <w:tab w:val="left" w:pos="6096"/>
                <w:tab w:val="left" w:pos="7371"/>
                <w:tab w:val="left" w:pos="8364"/>
              </w:tabs>
              <w:outlineLvl w:val="0"/>
              <w:rPr>
                <w:b/>
              </w:rPr>
            </w:pPr>
            <w:r w:rsidRPr="002D694C">
              <w:rPr>
                <w:b/>
              </w:rPr>
              <w:t>Comments/Additional Information (briefly explain activities, including formative assessment opportunities)</w:t>
            </w:r>
          </w:p>
        </w:tc>
      </w:tr>
      <w:tr w:rsidR="00861EF9" w:rsidRPr="002D694C" w14:paraId="2CC3B9AC" w14:textId="77777777" w:rsidTr="19F79C67">
        <w:tc>
          <w:tcPr>
            <w:tcW w:w="2694" w:type="dxa"/>
            <w:shd w:val="clear" w:color="auto" w:fill="auto"/>
          </w:tcPr>
          <w:p w14:paraId="1CAE7C62" w14:textId="626A7A5F" w:rsidR="0080049B" w:rsidRPr="002D694C" w:rsidRDefault="0080049B" w:rsidP="00E40455">
            <w:pPr>
              <w:rPr>
                <w:rFonts w:eastAsia="Calibri" w:cs="Times New Roman"/>
                <w:szCs w:val="20"/>
              </w:rPr>
            </w:pPr>
            <w:r w:rsidRPr="002D694C">
              <w:rPr>
                <w:rFonts w:eastAsia="Calibri" w:cs="Times New Roman"/>
                <w:szCs w:val="20"/>
              </w:rPr>
              <w:t xml:space="preserve">Lectures </w:t>
            </w:r>
          </w:p>
        </w:tc>
        <w:tc>
          <w:tcPr>
            <w:tcW w:w="1134" w:type="dxa"/>
            <w:shd w:val="clear" w:color="auto" w:fill="auto"/>
          </w:tcPr>
          <w:p w14:paraId="6CE6748B" w14:textId="77777777" w:rsidR="0080049B" w:rsidRPr="002D694C" w:rsidRDefault="0080049B" w:rsidP="00A62EED">
            <w:pPr>
              <w:rPr>
                <w:rFonts w:eastAsia="Calibri"/>
                <w:szCs w:val="20"/>
              </w:rPr>
            </w:pPr>
            <w:r w:rsidRPr="002D694C">
              <w:rPr>
                <w:rFonts w:eastAsia="Calibri"/>
                <w:szCs w:val="20"/>
              </w:rPr>
              <w:t>24</w:t>
            </w:r>
          </w:p>
        </w:tc>
        <w:tc>
          <w:tcPr>
            <w:tcW w:w="6804" w:type="dxa"/>
            <w:shd w:val="clear" w:color="auto" w:fill="auto"/>
          </w:tcPr>
          <w:p w14:paraId="6011FA7F" w14:textId="19F06671" w:rsidR="0080049B" w:rsidRPr="002D694C" w:rsidRDefault="0080049B" w:rsidP="00E40455">
            <w:pPr>
              <w:rPr>
                <w:rFonts w:eastAsia="Calibri"/>
              </w:rPr>
            </w:pPr>
            <w:r w:rsidRPr="002D694C">
              <w:rPr>
                <w:rFonts w:eastAsia="Calibri"/>
              </w:rPr>
              <w:t xml:space="preserve">12 x 2-hour lectures </w:t>
            </w:r>
          </w:p>
        </w:tc>
      </w:tr>
      <w:tr w:rsidR="00861EF9" w:rsidRPr="002D694C" w14:paraId="194F3625" w14:textId="77777777" w:rsidTr="19F79C67">
        <w:tc>
          <w:tcPr>
            <w:tcW w:w="2694" w:type="dxa"/>
            <w:shd w:val="clear" w:color="auto" w:fill="auto"/>
          </w:tcPr>
          <w:p w14:paraId="5F9A89C5" w14:textId="538344C4" w:rsidR="00E90B11" w:rsidRPr="002D694C" w:rsidRDefault="0080049B" w:rsidP="00E40455">
            <w:pPr>
              <w:rPr>
                <w:rFonts w:eastAsia="Calibri" w:cs="Times New Roman"/>
                <w:szCs w:val="20"/>
              </w:rPr>
            </w:pPr>
            <w:r w:rsidRPr="002D694C">
              <w:rPr>
                <w:rFonts w:eastAsia="Calibri" w:cs="Times New Roman"/>
                <w:szCs w:val="20"/>
              </w:rPr>
              <w:t xml:space="preserve">Workshops </w:t>
            </w:r>
          </w:p>
        </w:tc>
        <w:tc>
          <w:tcPr>
            <w:tcW w:w="1134" w:type="dxa"/>
            <w:shd w:val="clear" w:color="auto" w:fill="auto"/>
          </w:tcPr>
          <w:p w14:paraId="46A42B86" w14:textId="77777777" w:rsidR="00E90B11" w:rsidRPr="002D694C" w:rsidRDefault="00E90B11" w:rsidP="00E90B11">
            <w:pPr>
              <w:rPr>
                <w:rFonts w:eastAsia="Calibri" w:cs="Times New Roman"/>
                <w:szCs w:val="20"/>
              </w:rPr>
            </w:pPr>
            <w:r w:rsidRPr="002D694C">
              <w:rPr>
                <w:rFonts w:eastAsia="Calibri" w:cs="Times New Roman"/>
                <w:szCs w:val="20"/>
              </w:rPr>
              <w:t>12</w:t>
            </w:r>
          </w:p>
        </w:tc>
        <w:tc>
          <w:tcPr>
            <w:tcW w:w="6804" w:type="dxa"/>
            <w:shd w:val="clear" w:color="auto" w:fill="auto"/>
          </w:tcPr>
          <w:p w14:paraId="23268F2B" w14:textId="7CF11FB4" w:rsidR="0080049B" w:rsidRPr="002D694C" w:rsidRDefault="00E40455" w:rsidP="003968F2">
            <w:pPr>
              <w:rPr>
                <w:rFonts w:eastAsia="Calibri"/>
                <w:bCs/>
                <w:szCs w:val="20"/>
              </w:rPr>
            </w:pPr>
            <w:r w:rsidRPr="002D694C">
              <w:rPr>
                <w:rFonts w:eastAsia="Calibri" w:cs="Times New Roman"/>
              </w:rPr>
              <w:t xml:space="preserve">12 x 1-hour </w:t>
            </w:r>
            <w:proofErr w:type="gramStart"/>
            <w:r w:rsidRPr="002D694C">
              <w:rPr>
                <w:rFonts w:eastAsia="Calibri" w:cs="Times New Roman"/>
              </w:rPr>
              <w:t>group based</w:t>
            </w:r>
            <w:proofErr w:type="gramEnd"/>
            <w:r w:rsidRPr="002D694C">
              <w:rPr>
                <w:rFonts w:eastAsia="Calibri" w:cs="Times New Roman"/>
              </w:rPr>
              <w:t xml:space="preserve"> </w:t>
            </w:r>
            <w:r w:rsidRPr="002D694C">
              <w:rPr>
                <w:rFonts w:eastAsia="Calibri"/>
              </w:rPr>
              <w:t>research workshops, including peer-assessed presentation of research projects</w:t>
            </w:r>
          </w:p>
        </w:tc>
      </w:tr>
      <w:tr w:rsidR="00861EF9" w:rsidRPr="002D694C" w14:paraId="66037273" w14:textId="77777777" w:rsidTr="19F79C67">
        <w:tc>
          <w:tcPr>
            <w:tcW w:w="2694" w:type="dxa"/>
            <w:shd w:val="clear" w:color="auto" w:fill="auto"/>
          </w:tcPr>
          <w:p w14:paraId="680DCD18" w14:textId="123ABB55" w:rsidR="0050151B" w:rsidRPr="002D694C" w:rsidRDefault="0050151B" w:rsidP="00E40455">
            <w:pPr>
              <w:rPr>
                <w:rFonts w:eastAsia="Calibri" w:cs="Times New Roman"/>
                <w:szCs w:val="20"/>
              </w:rPr>
            </w:pPr>
            <w:r w:rsidRPr="002D694C">
              <w:rPr>
                <w:rFonts w:eastAsia="Calibri" w:cs="Times New Roman"/>
                <w:szCs w:val="20"/>
              </w:rPr>
              <w:t>Tutorials</w:t>
            </w:r>
            <w:r w:rsidR="0080049B" w:rsidRPr="002D694C">
              <w:rPr>
                <w:rFonts w:eastAsia="Calibri" w:cs="Times New Roman"/>
                <w:szCs w:val="20"/>
              </w:rPr>
              <w:t xml:space="preserve"> </w:t>
            </w:r>
          </w:p>
        </w:tc>
        <w:tc>
          <w:tcPr>
            <w:tcW w:w="1134" w:type="dxa"/>
            <w:shd w:val="clear" w:color="auto" w:fill="auto"/>
          </w:tcPr>
          <w:p w14:paraId="74820FAC" w14:textId="6BB3A5A0" w:rsidR="0050151B" w:rsidRPr="002D694C" w:rsidRDefault="00CB121B" w:rsidP="00E90B11">
            <w:pPr>
              <w:rPr>
                <w:rFonts w:eastAsia="Calibri"/>
                <w:szCs w:val="20"/>
              </w:rPr>
            </w:pPr>
            <w:ins w:id="1" w:author="Sophie Homer" w:date="2022-04-06T14:57:00Z">
              <w:r>
                <w:rPr>
                  <w:rFonts w:eastAsia="Calibri"/>
                  <w:szCs w:val="20"/>
                </w:rPr>
                <w:t>2.5</w:t>
              </w:r>
            </w:ins>
            <w:del w:id="2" w:author="Sophie Homer" w:date="2022-04-06T14:57:00Z">
              <w:r w:rsidR="0050151B" w:rsidRPr="002D694C" w:rsidDel="00CB121B">
                <w:rPr>
                  <w:rFonts w:eastAsia="Calibri"/>
                  <w:szCs w:val="20"/>
                </w:rPr>
                <w:delText>6</w:delText>
              </w:r>
            </w:del>
          </w:p>
        </w:tc>
        <w:tc>
          <w:tcPr>
            <w:tcW w:w="6804" w:type="dxa"/>
            <w:shd w:val="clear" w:color="auto" w:fill="auto"/>
          </w:tcPr>
          <w:p w14:paraId="3CA02049" w14:textId="1996308C" w:rsidR="0050151B" w:rsidRPr="002D694C" w:rsidRDefault="003F44C2" w:rsidP="19F79C67">
            <w:pPr>
              <w:rPr>
                <w:rFonts w:eastAsia="Calibri"/>
              </w:rPr>
            </w:pPr>
            <w:ins w:id="3" w:author="Sophie Homer" w:date="2022-04-06T14:57:00Z">
              <w:r>
                <w:rPr>
                  <w:rFonts w:eastAsia="Calibri"/>
                  <w:bCs/>
                  <w:szCs w:val="20"/>
                </w:rPr>
                <w:t>2.5</w:t>
              </w:r>
            </w:ins>
            <w:del w:id="4" w:author="Sophie Homer" w:date="2022-04-06T14:57:00Z">
              <w:r w:rsidR="00E40455" w:rsidRPr="002D694C" w:rsidDel="003F44C2">
                <w:rPr>
                  <w:rFonts w:eastAsia="Calibri"/>
                  <w:bCs/>
                  <w:szCs w:val="20"/>
                </w:rPr>
                <w:delText>6</w:delText>
              </w:r>
            </w:del>
            <w:r w:rsidR="00E40455" w:rsidRPr="002D694C">
              <w:rPr>
                <w:rFonts w:eastAsia="Calibri"/>
                <w:bCs/>
                <w:szCs w:val="20"/>
              </w:rPr>
              <w:t xml:space="preserve"> x 1-hour tutorials</w:t>
            </w:r>
          </w:p>
        </w:tc>
      </w:tr>
      <w:tr w:rsidR="00861EF9" w:rsidRPr="002D694C" w14:paraId="2652F914" w14:textId="77777777" w:rsidTr="19F79C67">
        <w:trPr>
          <w:trHeight w:val="314"/>
        </w:trPr>
        <w:tc>
          <w:tcPr>
            <w:tcW w:w="2694" w:type="dxa"/>
            <w:tcBorders>
              <w:bottom w:val="single" w:sz="4" w:space="0" w:color="auto"/>
            </w:tcBorders>
            <w:shd w:val="clear" w:color="auto" w:fill="auto"/>
          </w:tcPr>
          <w:p w14:paraId="03746DA3" w14:textId="77777777" w:rsidR="00E90B11" w:rsidRPr="002D694C" w:rsidRDefault="00E90B11" w:rsidP="00E90B11">
            <w:pPr>
              <w:rPr>
                <w:rFonts w:eastAsia="Calibri" w:cs="Times New Roman"/>
                <w:szCs w:val="20"/>
              </w:rPr>
            </w:pPr>
            <w:r w:rsidRPr="002D694C">
              <w:rPr>
                <w:rFonts w:eastAsia="Calibri" w:cs="Times New Roman"/>
                <w:szCs w:val="20"/>
              </w:rPr>
              <w:t>Guided independent study</w:t>
            </w:r>
          </w:p>
        </w:tc>
        <w:tc>
          <w:tcPr>
            <w:tcW w:w="1134" w:type="dxa"/>
            <w:tcBorders>
              <w:bottom w:val="single" w:sz="4" w:space="0" w:color="auto"/>
            </w:tcBorders>
            <w:shd w:val="clear" w:color="auto" w:fill="auto"/>
          </w:tcPr>
          <w:p w14:paraId="249EB0A0" w14:textId="73915D2B" w:rsidR="00E90B11" w:rsidRPr="002D694C" w:rsidRDefault="0050151B" w:rsidP="00E90B11">
            <w:pPr>
              <w:rPr>
                <w:rFonts w:eastAsia="Calibri" w:cs="Times New Roman"/>
                <w:szCs w:val="20"/>
              </w:rPr>
            </w:pPr>
            <w:r w:rsidRPr="002D694C">
              <w:rPr>
                <w:rFonts w:eastAsia="Calibri" w:cs="Times New Roman"/>
                <w:szCs w:val="20"/>
              </w:rPr>
              <w:t>258</w:t>
            </w:r>
          </w:p>
        </w:tc>
        <w:tc>
          <w:tcPr>
            <w:tcW w:w="6804" w:type="dxa"/>
            <w:tcBorders>
              <w:bottom w:val="single" w:sz="4" w:space="0" w:color="auto"/>
            </w:tcBorders>
            <w:shd w:val="clear" w:color="auto" w:fill="auto"/>
          </w:tcPr>
          <w:p w14:paraId="76EABC9E" w14:textId="3FE15D1E" w:rsidR="00E90B11" w:rsidRPr="002D694C" w:rsidRDefault="00E40455" w:rsidP="003968F2">
            <w:pPr>
              <w:rPr>
                <w:rFonts w:eastAsia="Calibri"/>
                <w:szCs w:val="20"/>
              </w:rPr>
            </w:pPr>
            <w:r w:rsidRPr="002D694C">
              <w:rPr>
                <w:rFonts w:eastAsia="Calibri"/>
                <w:bCs/>
                <w:szCs w:val="20"/>
              </w:rPr>
              <w:t>Includes guided reading, conduct of research project, and preparation of project presentation</w:t>
            </w:r>
          </w:p>
        </w:tc>
      </w:tr>
      <w:tr w:rsidR="00861EF9" w:rsidRPr="002D694C" w14:paraId="0E5927D8" w14:textId="77777777" w:rsidTr="19F79C67">
        <w:tc>
          <w:tcPr>
            <w:tcW w:w="2694" w:type="dxa"/>
            <w:tcBorders>
              <w:bottom w:val="single" w:sz="4" w:space="0" w:color="auto"/>
            </w:tcBorders>
            <w:shd w:val="clear" w:color="auto" w:fill="auto"/>
          </w:tcPr>
          <w:p w14:paraId="582A3B85" w14:textId="77777777" w:rsidR="00332B9C" w:rsidRPr="002D694C" w:rsidRDefault="00332B9C" w:rsidP="00332B9C">
            <w:pPr>
              <w:tabs>
                <w:tab w:val="left" w:pos="1985"/>
                <w:tab w:val="left" w:pos="2410"/>
                <w:tab w:val="left" w:pos="4253"/>
                <w:tab w:val="left" w:pos="6096"/>
                <w:tab w:val="left" w:pos="7371"/>
                <w:tab w:val="left" w:pos="8364"/>
              </w:tabs>
              <w:outlineLvl w:val="0"/>
              <w:rPr>
                <w:b/>
              </w:rPr>
            </w:pPr>
            <w:r w:rsidRPr="002D694C">
              <w:rPr>
                <w:b/>
              </w:rPr>
              <w:t>Total</w:t>
            </w:r>
          </w:p>
        </w:tc>
        <w:tc>
          <w:tcPr>
            <w:tcW w:w="1134" w:type="dxa"/>
            <w:tcBorders>
              <w:bottom w:val="single" w:sz="4" w:space="0" w:color="auto"/>
            </w:tcBorders>
            <w:shd w:val="clear" w:color="auto" w:fill="auto"/>
          </w:tcPr>
          <w:p w14:paraId="673A538D" w14:textId="14106FDD" w:rsidR="00332B9C" w:rsidRPr="002D694C" w:rsidRDefault="0097347B" w:rsidP="00332B9C">
            <w:pPr>
              <w:tabs>
                <w:tab w:val="left" w:pos="1985"/>
                <w:tab w:val="left" w:pos="2410"/>
                <w:tab w:val="left" w:pos="4253"/>
                <w:tab w:val="left" w:pos="6096"/>
                <w:tab w:val="left" w:pos="7371"/>
                <w:tab w:val="left" w:pos="8364"/>
              </w:tabs>
              <w:outlineLvl w:val="0"/>
              <w:rPr>
                <w:b/>
              </w:rPr>
            </w:pPr>
            <w:ins w:id="5" w:author="Sophie Homer" w:date="2022-04-06T14:58:00Z">
              <w:r>
                <w:rPr>
                  <w:b/>
                </w:rPr>
                <w:t>296.5</w:t>
              </w:r>
            </w:ins>
            <w:del w:id="6" w:author="Sophie Homer" w:date="2022-04-06T14:58:00Z">
              <w:r w:rsidR="00E90B11" w:rsidRPr="002D694C" w:rsidDel="0097347B">
                <w:rPr>
                  <w:b/>
                </w:rPr>
                <w:delText>300</w:delText>
              </w:r>
            </w:del>
          </w:p>
        </w:tc>
        <w:tc>
          <w:tcPr>
            <w:tcW w:w="6804" w:type="dxa"/>
            <w:tcBorders>
              <w:bottom w:val="single" w:sz="4" w:space="0" w:color="auto"/>
            </w:tcBorders>
            <w:shd w:val="clear" w:color="auto" w:fill="auto"/>
          </w:tcPr>
          <w:p w14:paraId="43A43A30" w14:textId="77777777" w:rsidR="00332B9C" w:rsidRPr="002D694C" w:rsidRDefault="00332B9C" w:rsidP="00332B9C">
            <w:pPr>
              <w:tabs>
                <w:tab w:val="left" w:pos="1985"/>
                <w:tab w:val="left" w:pos="2410"/>
                <w:tab w:val="left" w:pos="4253"/>
                <w:tab w:val="left" w:pos="6096"/>
                <w:tab w:val="left" w:pos="7371"/>
                <w:tab w:val="left" w:pos="8364"/>
              </w:tabs>
              <w:outlineLvl w:val="0"/>
              <w:rPr>
                <w:bCs/>
              </w:rPr>
            </w:pPr>
            <w:r w:rsidRPr="002D694C">
              <w:rPr>
                <w:b/>
              </w:rPr>
              <w:t>(NB: 1 credit = 10 hours of learning; 10 credits = 100 hours, etc.)</w:t>
            </w:r>
          </w:p>
        </w:tc>
      </w:tr>
    </w:tbl>
    <w:p w14:paraId="0D5A4C3C" w14:textId="77777777" w:rsidR="00073E8E" w:rsidRPr="002D694C" w:rsidRDefault="00073E8E" w:rsidP="00332B9C">
      <w:pPr>
        <w:pStyle w:val="Default"/>
        <w:rPr>
          <w:rFonts w:ascii="Calibri" w:hAnsi="Calibri" w:cs="Arial"/>
          <w:b/>
          <w:bCs/>
          <w:color w:val="auto"/>
        </w:rPr>
      </w:pPr>
    </w:p>
    <w:p w14:paraId="5C2B4734" w14:textId="1585E1C0" w:rsidR="00AF7112" w:rsidRPr="002D694C" w:rsidRDefault="00AF7112" w:rsidP="00332B9C">
      <w:pPr>
        <w:pStyle w:val="Default"/>
        <w:rPr>
          <w:rFonts w:ascii="Calibri" w:hAnsi="Calibri" w:cs="Arial"/>
          <w:b/>
          <w:bCs/>
          <w:color w:val="auto"/>
        </w:rPr>
      </w:pPr>
    </w:p>
    <w:p w14:paraId="03577295" w14:textId="77777777" w:rsidR="00332B9C" w:rsidRPr="002D694C" w:rsidRDefault="00332B9C" w:rsidP="00332B9C">
      <w:pPr>
        <w:pStyle w:val="Default"/>
        <w:rPr>
          <w:rFonts w:ascii="Calibri" w:hAnsi="Calibri" w:cs="Arial"/>
          <w:b/>
          <w:bCs/>
          <w:color w:val="auto"/>
        </w:rPr>
      </w:pPr>
      <w:r w:rsidRPr="002D694C">
        <w:rPr>
          <w:rFonts w:ascii="Calibri" w:hAnsi="Calibri" w:cs="Arial"/>
          <w:b/>
          <w:bCs/>
          <w:color w:val="auto"/>
        </w:rPr>
        <w:t>SUMMATIVE ASSESSMENT</w:t>
      </w:r>
    </w:p>
    <w:p w14:paraId="4CD365B1" w14:textId="77777777" w:rsidR="00AF7112" w:rsidRPr="002D694C" w:rsidRDefault="00AF7112" w:rsidP="00332B9C">
      <w:pPr>
        <w:pStyle w:val="Default"/>
        <w:rPr>
          <w:rFonts w:ascii="Calibri" w:hAnsi="Calibri" w:cs="Arial"/>
          <w:b/>
          <w:bCs/>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402"/>
        <w:gridCol w:w="1071"/>
      </w:tblGrid>
      <w:tr w:rsidR="00861EF9" w:rsidRPr="002D694C" w14:paraId="56A3A792" w14:textId="77777777" w:rsidTr="00B700AC">
        <w:trPr>
          <w:cantSplit/>
          <w:trHeight w:val="1450"/>
        </w:trPr>
        <w:tc>
          <w:tcPr>
            <w:tcW w:w="2689" w:type="dxa"/>
            <w:shd w:val="clear" w:color="auto" w:fill="auto"/>
            <w:textDirection w:val="btLr"/>
          </w:tcPr>
          <w:p w14:paraId="64F10D8B" w14:textId="77777777" w:rsidR="009D35D0" w:rsidRPr="002D694C" w:rsidRDefault="009D35D0" w:rsidP="006D378B">
            <w:pPr>
              <w:ind w:left="113" w:right="113"/>
              <w:rPr>
                <w:b/>
                <w:bCs/>
              </w:rPr>
            </w:pPr>
            <w:r w:rsidRPr="002D694C">
              <w:rPr>
                <w:b/>
                <w:bCs/>
              </w:rPr>
              <w:t>Element Category</w:t>
            </w:r>
          </w:p>
        </w:tc>
        <w:tc>
          <w:tcPr>
            <w:tcW w:w="3402" w:type="dxa"/>
            <w:shd w:val="clear" w:color="auto" w:fill="auto"/>
            <w:textDirection w:val="btLr"/>
          </w:tcPr>
          <w:p w14:paraId="0EA169F6" w14:textId="77777777" w:rsidR="009D35D0" w:rsidRPr="002D694C" w:rsidRDefault="009D35D0" w:rsidP="006D378B">
            <w:pPr>
              <w:ind w:left="113" w:right="113"/>
              <w:rPr>
                <w:b/>
                <w:bCs/>
              </w:rPr>
            </w:pPr>
            <w:r w:rsidRPr="002D694C">
              <w:rPr>
                <w:b/>
                <w:bCs/>
              </w:rPr>
              <w:t>Component Name</w:t>
            </w:r>
          </w:p>
        </w:tc>
        <w:tc>
          <w:tcPr>
            <w:tcW w:w="1071" w:type="dxa"/>
            <w:shd w:val="clear" w:color="auto" w:fill="auto"/>
            <w:textDirection w:val="btLr"/>
          </w:tcPr>
          <w:p w14:paraId="616ABB63" w14:textId="77777777" w:rsidR="009D35D0" w:rsidRPr="002D694C" w:rsidRDefault="009D35D0" w:rsidP="006D378B">
            <w:pPr>
              <w:ind w:left="113" w:right="113"/>
              <w:rPr>
                <w:b/>
                <w:bCs/>
              </w:rPr>
            </w:pPr>
            <w:r w:rsidRPr="002D694C">
              <w:rPr>
                <w:b/>
                <w:bCs/>
              </w:rPr>
              <w:t>Component Weighting</w:t>
            </w:r>
          </w:p>
        </w:tc>
      </w:tr>
      <w:tr w:rsidR="009D35D0" w:rsidRPr="002D694C" w14:paraId="4910450D" w14:textId="77777777" w:rsidTr="00B700AC">
        <w:trPr>
          <w:cantSplit/>
          <w:trHeight w:val="482"/>
        </w:trPr>
        <w:tc>
          <w:tcPr>
            <w:tcW w:w="2689" w:type="dxa"/>
            <w:shd w:val="clear" w:color="auto" w:fill="auto"/>
            <w:vAlign w:val="center"/>
          </w:tcPr>
          <w:p w14:paraId="5F606760" w14:textId="77777777" w:rsidR="009D35D0" w:rsidRPr="002D694C" w:rsidRDefault="009D35D0" w:rsidP="003E0136">
            <w:r w:rsidRPr="002D694C">
              <w:t>Written exam</w:t>
            </w:r>
          </w:p>
        </w:tc>
        <w:tc>
          <w:tcPr>
            <w:tcW w:w="3402" w:type="dxa"/>
            <w:shd w:val="clear" w:color="auto" w:fill="auto"/>
            <w:vAlign w:val="center"/>
          </w:tcPr>
          <w:p w14:paraId="106AB7D4" w14:textId="77777777" w:rsidR="009D35D0" w:rsidRPr="002D694C" w:rsidRDefault="009D35D0" w:rsidP="003E0136"/>
        </w:tc>
        <w:tc>
          <w:tcPr>
            <w:tcW w:w="1071" w:type="dxa"/>
            <w:shd w:val="clear" w:color="auto" w:fill="auto"/>
            <w:vAlign w:val="center"/>
          </w:tcPr>
          <w:p w14:paraId="691AED58" w14:textId="77777777" w:rsidR="009D35D0" w:rsidRPr="002D694C" w:rsidRDefault="009D35D0" w:rsidP="003E0136"/>
        </w:tc>
      </w:tr>
      <w:tr w:rsidR="00B700AC" w:rsidRPr="002D694C" w14:paraId="43027A66" w14:textId="77777777" w:rsidTr="00B700AC">
        <w:trPr>
          <w:cantSplit/>
          <w:trHeight w:val="417"/>
        </w:trPr>
        <w:tc>
          <w:tcPr>
            <w:tcW w:w="2689" w:type="dxa"/>
            <w:shd w:val="clear" w:color="auto" w:fill="auto"/>
            <w:vAlign w:val="center"/>
          </w:tcPr>
          <w:p w14:paraId="1035D5C6" w14:textId="77777777" w:rsidR="00B700AC" w:rsidRPr="002D694C" w:rsidRDefault="00B700AC" w:rsidP="00B700AC">
            <w:r w:rsidRPr="002D694C">
              <w:t>Test</w:t>
            </w:r>
          </w:p>
        </w:tc>
        <w:tc>
          <w:tcPr>
            <w:tcW w:w="3402" w:type="dxa"/>
            <w:shd w:val="clear" w:color="auto" w:fill="auto"/>
            <w:vAlign w:val="center"/>
          </w:tcPr>
          <w:p w14:paraId="3A39D401" w14:textId="77777777" w:rsidR="00B700AC" w:rsidRPr="002D694C" w:rsidRDefault="00B700AC" w:rsidP="00B700AC">
            <w:pPr>
              <w:rPr>
                <w:rFonts w:eastAsia="Calibri"/>
              </w:rPr>
            </w:pPr>
          </w:p>
          <w:p w14:paraId="4230F58C" w14:textId="27D0E7E7" w:rsidR="00B700AC" w:rsidRPr="002D694C" w:rsidRDefault="00B700AC" w:rsidP="00B700AC">
            <w:pPr>
              <w:rPr>
                <w:rFonts w:eastAsia="Calibri"/>
              </w:rPr>
            </w:pPr>
            <w:r>
              <w:rPr>
                <w:rFonts w:eastAsia="Calibri"/>
              </w:rPr>
              <w:t>T</w:t>
            </w:r>
            <w:r w:rsidRPr="2B6D0AFE">
              <w:rPr>
                <w:rFonts w:eastAsia="Calibri"/>
              </w:rPr>
              <w:t>1: Multiple choice tests</w:t>
            </w:r>
          </w:p>
          <w:p w14:paraId="7C56BC6E" w14:textId="77777777" w:rsidR="00B700AC" w:rsidRPr="002D694C" w:rsidRDefault="00B700AC" w:rsidP="00B700AC"/>
        </w:tc>
        <w:tc>
          <w:tcPr>
            <w:tcW w:w="1071" w:type="dxa"/>
            <w:shd w:val="clear" w:color="auto" w:fill="auto"/>
            <w:vAlign w:val="center"/>
          </w:tcPr>
          <w:p w14:paraId="6B48D865" w14:textId="77777777" w:rsidR="00B700AC" w:rsidRPr="002D694C" w:rsidRDefault="00B700AC" w:rsidP="00B700AC"/>
          <w:p w14:paraId="64A2810B" w14:textId="77777777" w:rsidR="00B700AC" w:rsidRPr="002D694C" w:rsidRDefault="00B700AC" w:rsidP="00B700AC"/>
          <w:p w14:paraId="2687CE4F" w14:textId="493D61A1" w:rsidR="00B700AC" w:rsidRPr="002D694C" w:rsidRDefault="00B700AC" w:rsidP="00B700AC">
            <w:r>
              <w:t>W1: 100%</w:t>
            </w:r>
          </w:p>
        </w:tc>
      </w:tr>
      <w:tr w:rsidR="00B700AC" w:rsidRPr="002D694C" w14:paraId="455945D6" w14:textId="77777777" w:rsidTr="00B700AC">
        <w:trPr>
          <w:cantSplit/>
          <w:trHeight w:val="693"/>
        </w:trPr>
        <w:tc>
          <w:tcPr>
            <w:tcW w:w="2689" w:type="dxa"/>
            <w:shd w:val="clear" w:color="auto" w:fill="auto"/>
            <w:vAlign w:val="center"/>
          </w:tcPr>
          <w:p w14:paraId="511E82C1" w14:textId="77777777" w:rsidR="00B700AC" w:rsidRPr="002D694C" w:rsidRDefault="00B700AC" w:rsidP="00B700AC">
            <w:r w:rsidRPr="002D694C">
              <w:t>Coursework</w:t>
            </w:r>
          </w:p>
        </w:tc>
        <w:tc>
          <w:tcPr>
            <w:tcW w:w="3402" w:type="dxa"/>
            <w:shd w:val="clear" w:color="auto" w:fill="auto"/>
            <w:vAlign w:val="center"/>
          </w:tcPr>
          <w:p w14:paraId="2DFD6196" w14:textId="0955775C" w:rsidR="00B700AC" w:rsidRPr="002D694C" w:rsidRDefault="00B700AC" w:rsidP="00B700AC"/>
        </w:tc>
        <w:tc>
          <w:tcPr>
            <w:tcW w:w="1071" w:type="dxa"/>
            <w:shd w:val="clear" w:color="auto" w:fill="auto"/>
            <w:vAlign w:val="center"/>
          </w:tcPr>
          <w:p w14:paraId="7FBE5F41" w14:textId="7C483AAB" w:rsidR="00B700AC" w:rsidRPr="002D694C" w:rsidRDefault="00B700AC" w:rsidP="00B700AC"/>
        </w:tc>
      </w:tr>
      <w:tr w:rsidR="00B700AC" w:rsidRPr="002D694C" w14:paraId="04974E89" w14:textId="77777777" w:rsidTr="00B700AC">
        <w:trPr>
          <w:cantSplit/>
          <w:trHeight w:val="419"/>
        </w:trPr>
        <w:tc>
          <w:tcPr>
            <w:tcW w:w="2689" w:type="dxa"/>
            <w:shd w:val="clear" w:color="auto" w:fill="auto"/>
            <w:vAlign w:val="center"/>
          </w:tcPr>
          <w:p w14:paraId="0CD8FB16" w14:textId="77777777" w:rsidR="00B700AC" w:rsidRPr="002D694C" w:rsidRDefault="00B700AC" w:rsidP="00B700AC">
            <w:r w:rsidRPr="002D694C">
              <w:lastRenderedPageBreak/>
              <w:t>Practical</w:t>
            </w:r>
          </w:p>
        </w:tc>
        <w:tc>
          <w:tcPr>
            <w:tcW w:w="3402" w:type="dxa"/>
            <w:shd w:val="clear" w:color="auto" w:fill="auto"/>
            <w:vAlign w:val="center"/>
          </w:tcPr>
          <w:p w14:paraId="3AB9872A" w14:textId="3BBFD4DE" w:rsidR="00B700AC" w:rsidRPr="002D694C" w:rsidRDefault="00B700AC" w:rsidP="00B700AC">
            <w:pPr>
              <w:rPr>
                <w:rFonts w:eastAsia="Calibri"/>
              </w:rPr>
            </w:pPr>
            <w:r>
              <w:rPr>
                <w:rFonts w:eastAsia="Calibri"/>
              </w:rPr>
              <w:t>P</w:t>
            </w:r>
            <w:r w:rsidRPr="2B6D0AFE">
              <w:rPr>
                <w:rFonts w:eastAsia="Calibri"/>
              </w:rPr>
              <w:t>1: Individual poster presentation</w:t>
            </w:r>
          </w:p>
          <w:p w14:paraId="7B253462" w14:textId="02BCCA67" w:rsidR="00B700AC" w:rsidRPr="002D694C" w:rsidRDefault="00B700AC" w:rsidP="00B700AC"/>
        </w:tc>
        <w:tc>
          <w:tcPr>
            <w:tcW w:w="1071" w:type="dxa"/>
            <w:shd w:val="clear" w:color="auto" w:fill="auto"/>
            <w:vAlign w:val="center"/>
          </w:tcPr>
          <w:p w14:paraId="1FF4EC6F" w14:textId="25107454" w:rsidR="00B700AC" w:rsidRPr="002D694C" w:rsidRDefault="00B700AC" w:rsidP="00B700AC">
            <w:r>
              <w:t>W1: 100%</w:t>
            </w:r>
          </w:p>
          <w:p w14:paraId="5D57990C" w14:textId="31FF90E7" w:rsidR="00B700AC" w:rsidRPr="002D694C" w:rsidRDefault="00B700AC" w:rsidP="00B700AC"/>
        </w:tc>
      </w:tr>
      <w:tr w:rsidR="00B700AC" w:rsidRPr="002D694C" w14:paraId="2E963589" w14:textId="77777777" w:rsidTr="00B700AC">
        <w:trPr>
          <w:cantSplit/>
          <w:trHeight w:val="412"/>
        </w:trPr>
        <w:tc>
          <w:tcPr>
            <w:tcW w:w="2689" w:type="dxa"/>
            <w:shd w:val="clear" w:color="auto" w:fill="auto"/>
            <w:vAlign w:val="center"/>
          </w:tcPr>
          <w:p w14:paraId="3BAC83D5" w14:textId="77777777" w:rsidR="00B700AC" w:rsidRPr="002D694C" w:rsidRDefault="00B700AC" w:rsidP="00B700AC">
            <w:r w:rsidRPr="002D694C">
              <w:t>Clinical Examination</w:t>
            </w:r>
          </w:p>
        </w:tc>
        <w:tc>
          <w:tcPr>
            <w:tcW w:w="3402" w:type="dxa"/>
            <w:shd w:val="clear" w:color="auto" w:fill="auto"/>
            <w:vAlign w:val="center"/>
          </w:tcPr>
          <w:p w14:paraId="644A66B5" w14:textId="77777777" w:rsidR="00B700AC" w:rsidRPr="002D694C" w:rsidRDefault="00B700AC" w:rsidP="00B700AC"/>
        </w:tc>
        <w:tc>
          <w:tcPr>
            <w:tcW w:w="1071" w:type="dxa"/>
            <w:shd w:val="clear" w:color="auto" w:fill="auto"/>
            <w:vAlign w:val="center"/>
          </w:tcPr>
          <w:p w14:paraId="15530FEA" w14:textId="77777777" w:rsidR="00B700AC" w:rsidRPr="002D694C" w:rsidRDefault="00B700AC" w:rsidP="00B700AC"/>
        </w:tc>
      </w:tr>
      <w:tr w:rsidR="00B700AC" w:rsidRPr="002D694C" w14:paraId="3A749F7D" w14:textId="77777777" w:rsidTr="00B700AC">
        <w:trPr>
          <w:cantSplit/>
          <w:trHeight w:val="519"/>
        </w:trPr>
        <w:tc>
          <w:tcPr>
            <w:tcW w:w="2689" w:type="dxa"/>
            <w:shd w:val="clear" w:color="auto" w:fill="auto"/>
            <w:vAlign w:val="center"/>
          </w:tcPr>
          <w:p w14:paraId="5390A515" w14:textId="77777777" w:rsidR="00B700AC" w:rsidRPr="002D694C" w:rsidRDefault="00B700AC" w:rsidP="00B700AC">
            <w:r w:rsidRPr="002D694C">
              <w:t>Generic Assessment</w:t>
            </w:r>
          </w:p>
        </w:tc>
        <w:tc>
          <w:tcPr>
            <w:tcW w:w="3402" w:type="dxa"/>
            <w:shd w:val="clear" w:color="auto" w:fill="auto"/>
            <w:vAlign w:val="center"/>
          </w:tcPr>
          <w:p w14:paraId="4EFDF4E8" w14:textId="40B8A846" w:rsidR="00B700AC" w:rsidRPr="002D694C" w:rsidDel="007C0EA2" w:rsidRDefault="00B700AC" w:rsidP="00B700AC">
            <w:pPr>
              <w:rPr>
                <w:del w:id="7" w:author="Sophie Homer" w:date="2022-04-06T14:58:00Z"/>
                <w:rFonts w:eastAsia="Calibri"/>
              </w:rPr>
            </w:pPr>
            <w:del w:id="8" w:author="Sophie Homer" w:date="2022-04-06T14:58:00Z">
              <w:r w:rsidDel="007C0EA2">
                <w:rPr>
                  <w:rFonts w:eastAsia="Calibri"/>
                </w:rPr>
                <w:delText>A</w:delText>
              </w:r>
              <w:r w:rsidRPr="2B6D0AFE" w:rsidDel="007C0EA2">
                <w:rPr>
                  <w:rFonts w:eastAsia="Calibri"/>
                </w:rPr>
                <w:delText>1: Portfolio of activities (group presentation, attendance monitoring, literature search, numeracy practice)</w:delText>
              </w:r>
            </w:del>
          </w:p>
          <w:p w14:paraId="1E4FAEEF" w14:textId="24AEED02" w:rsidR="00B700AC" w:rsidRDefault="00B700AC" w:rsidP="00B700AC">
            <w:pPr>
              <w:rPr>
                <w:rFonts w:eastAsia="Calibri"/>
              </w:rPr>
            </w:pPr>
          </w:p>
          <w:p w14:paraId="6F19E813" w14:textId="7FA3EE67" w:rsidR="00B700AC" w:rsidRPr="002D694C" w:rsidRDefault="00B700AC" w:rsidP="00B700AC"/>
        </w:tc>
        <w:tc>
          <w:tcPr>
            <w:tcW w:w="1071" w:type="dxa"/>
            <w:shd w:val="clear" w:color="auto" w:fill="auto"/>
            <w:vAlign w:val="center"/>
          </w:tcPr>
          <w:p w14:paraId="152B4787" w14:textId="6765A164" w:rsidR="00B700AC" w:rsidRPr="002D694C" w:rsidDel="007C0EA2" w:rsidRDefault="00B700AC" w:rsidP="00B700AC">
            <w:pPr>
              <w:rPr>
                <w:del w:id="9" w:author="Sophie Homer" w:date="2022-04-06T14:58:00Z"/>
                <w:rFonts w:eastAsia="Arial"/>
              </w:rPr>
            </w:pPr>
            <w:del w:id="10" w:author="Sophie Homer" w:date="2022-04-06T14:58:00Z">
              <w:r w:rsidRPr="002D694C" w:rsidDel="007C0EA2">
                <w:rPr>
                  <w:rFonts w:eastAsia="Arial"/>
                </w:rPr>
                <w:delText>W1: Pass/Fail</w:delText>
              </w:r>
            </w:del>
          </w:p>
          <w:p w14:paraId="4FE90BC0" w14:textId="274174D1" w:rsidR="00B700AC" w:rsidRPr="002D694C" w:rsidRDefault="00B700AC"/>
        </w:tc>
      </w:tr>
    </w:tbl>
    <w:p w14:paraId="271756FA" w14:textId="77777777" w:rsidR="00332B9C" w:rsidRPr="002D694C" w:rsidRDefault="00332B9C" w:rsidP="00193599">
      <w:pPr>
        <w:pStyle w:val="Default"/>
        <w:rPr>
          <w:rFonts w:ascii="Calibri" w:hAnsi="Calibri" w:cs="Arial"/>
          <w:color w:val="auto"/>
        </w:rPr>
      </w:pPr>
    </w:p>
    <w:p w14:paraId="4570831F" w14:textId="77777777" w:rsidR="00073E8E" w:rsidRPr="002D694C" w:rsidRDefault="00073E8E" w:rsidP="00193599">
      <w:pPr>
        <w:pStyle w:val="Default"/>
        <w:rPr>
          <w:rFonts w:ascii="Calibri" w:hAnsi="Calibri" w:cs="Arial"/>
          <w:b/>
          <w:bCs/>
          <w:color w:val="auto"/>
        </w:rPr>
      </w:pPr>
    </w:p>
    <w:p w14:paraId="08630EFC" w14:textId="77777777" w:rsidR="00073E8E" w:rsidRPr="002D694C" w:rsidRDefault="00073E8E" w:rsidP="00193599">
      <w:pPr>
        <w:pStyle w:val="Default"/>
        <w:rPr>
          <w:rFonts w:ascii="Calibri" w:hAnsi="Calibri" w:cs="Arial"/>
          <w:b/>
          <w:bCs/>
          <w:color w:val="auto"/>
        </w:rPr>
      </w:pPr>
    </w:p>
    <w:p w14:paraId="5B42A167" w14:textId="77777777" w:rsidR="00332B9C" w:rsidRPr="002D694C" w:rsidRDefault="00332B9C" w:rsidP="00193599">
      <w:pPr>
        <w:pStyle w:val="Default"/>
        <w:rPr>
          <w:rFonts w:ascii="Calibri" w:hAnsi="Calibri" w:cs="Arial"/>
          <w:b/>
          <w:bCs/>
          <w:color w:val="auto"/>
        </w:rPr>
      </w:pPr>
      <w:r w:rsidRPr="002D694C">
        <w:rPr>
          <w:rFonts w:ascii="Calibri" w:hAnsi="Calibri" w:cs="Arial"/>
          <w:b/>
          <w:bCs/>
          <w:color w:val="auto"/>
        </w:rPr>
        <w:t>REFERRAL ASSESSMENT</w:t>
      </w:r>
    </w:p>
    <w:p w14:paraId="2636CDAD" w14:textId="77777777" w:rsidR="00332B9C" w:rsidRPr="002D694C" w:rsidRDefault="00332B9C" w:rsidP="00193599">
      <w:pPr>
        <w:pStyle w:val="Default"/>
        <w:rPr>
          <w:rFonts w:ascii="Calibri" w:hAnsi="Calibri" w:cs="Arial"/>
          <w:b/>
          <w:bCs/>
          <w:color w:val="auto"/>
        </w:rPr>
      </w:pPr>
    </w:p>
    <w:tbl>
      <w:tblPr>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1"/>
        <w:gridCol w:w="3361"/>
        <w:gridCol w:w="1344"/>
      </w:tblGrid>
      <w:tr w:rsidR="009D35D0" w:rsidRPr="002D694C" w14:paraId="0644021D" w14:textId="77777777" w:rsidTr="2B6D0AFE">
        <w:trPr>
          <w:cantSplit/>
          <w:trHeight w:val="1450"/>
        </w:trPr>
        <w:tc>
          <w:tcPr>
            <w:tcW w:w="2661" w:type="dxa"/>
            <w:shd w:val="clear" w:color="auto" w:fill="auto"/>
            <w:textDirection w:val="btLr"/>
          </w:tcPr>
          <w:p w14:paraId="1F7D36D9" w14:textId="77777777" w:rsidR="009D35D0" w:rsidRPr="002D694C" w:rsidRDefault="009D35D0" w:rsidP="006D378B">
            <w:pPr>
              <w:ind w:left="113" w:right="113"/>
              <w:rPr>
                <w:b/>
                <w:bCs/>
              </w:rPr>
            </w:pPr>
            <w:r w:rsidRPr="002D694C">
              <w:rPr>
                <w:b/>
                <w:bCs/>
              </w:rPr>
              <w:t>Element Category</w:t>
            </w:r>
          </w:p>
        </w:tc>
        <w:tc>
          <w:tcPr>
            <w:tcW w:w="3361" w:type="dxa"/>
            <w:shd w:val="clear" w:color="auto" w:fill="auto"/>
            <w:textDirection w:val="btLr"/>
          </w:tcPr>
          <w:p w14:paraId="21ADE3DF" w14:textId="77777777" w:rsidR="009D35D0" w:rsidRPr="002D694C" w:rsidRDefault="009D35D0" w:rsidP="006D378B">
            <w:pPr>
              <w:ind w:left="113" w:right="113"/>
              <w:rPr>
                <w:b/>
                <w:bCs/>
              </w:rPr>
            </w:pPr>
            <w:r w:rsidRPr="002D694C">
              <w:rPr>
                <w:b/>
                <w:bCs/>
              </w:rPr>
              <w:t>Component Name</w:t>
            </w:r>
          </w:p>
        </w:tc>
        <w:tc>
          <w:tcPr>
            <w:tcW w:w="1344" w:type="dxa"/>
            <w:shd w:val="clear" w:color="auto" w:fill="auto"/>
            <w:textDirection w:val="btLr"/>
          </w:tcPr>
          <w:p w14:paraId="270BAEF7" w14:textId="77777777" w:rsidR="009D35D0" w:rsidRPr="002D694C" w:rsidRDefault="009D35D0" w:rsidP="006D378B">
            <w:pPr>
              <w:ind w:left="113" w:right="113"/>
              <w:rPr>
                <w:b/>
                <w:bCs/>
              </w:rPr>
            </w:pPr>
            <w:r w:rsidRPr="002D694C">
              <w:rPr>
                <w:b/>
                <w:bCs/>
              </w:rPr>
              <w:t>Component Weighting</w:t>
            </w:r>
          </w:p>
        </w:tc>
      </w:tr>
      <w:tr w:rsidR="009D35D0" w:rsidRPr="002D694C" w14:paraId="22EA65F8" w14:textId="77777777" w:rsidTr="2B6D0AFE">
        <w:trPr>
          <w:cantSplit/>
          <w:trHeight w:val="401"/>
        </w:trPr>
        <w:tc>
          <w:tcPr>
            <w:tcW w:w="2661" w:type="dxa"/>
            <w:shd w:val="clear" w:color="auto" w:fill="auto"/>
            <w:vAlign w:val="center"/>
          </w:tcPr>
          <w:p w14:paraId="199253FC" w14:textId="3CFE1827" w:rsidR="009D35D0" w:rsidRPr="002D694C" w:rsidRDefault="009D35D0" w:rsidP="003E0136">
            <w:r w:rsidRPr="002D694C">
              <w:t>Written exam</w:t>
            </w:r>
          </w:p>
        </w:tc>
        <w:tc>
          <w:tcPr>
            <w:tcW w:w="3361" w:type="dxa"/>
            <w:shd w:val="clear" w:color="auto" w:fill="auto"/>
            <w:vAlign w:val="center"/>
          </w:tcPr>
          <w:p w14:paraId="1DACAE36" w14:textId="77777777" w:rsidR="009D35D0" w:rsidRPr="002D694C" w:rsidRDefault="009D35D0" w:rsidP="003E0136"/>
        </w:tc>
        <w:tc>
          <w:tcPr>
            <w:tcW w:w="1344" w:type="dxa"/>
            <w:shd w:val="clear" w:color="auto" w:fill="auto"/>
            <w:vAlign w:val="center"/>
          </w:tcPr>
          <w:p w14:paraId="04A401EC" w14:textId="77777777" w:rsidR="009D35D0" w:rsidRPr="002D694C" w:rsidRDefault="009D35D0" w:rsidP="003E0136"/>
        </w:tc>
      </w:tr>
      <w:tr w:rsidR="009D35D0" w:rsidRPr="002D694C" w14:paraId="0CB37833" w14:textId="77777777" w:rsidTr="2B6D0AFE">
        <w:trPr>
          <w:cantSplit/>
          <w:trHeight w:val="644"/>
        </w:trPr>
        <w:tc>
          <w:tcPr>
            <w:tcW w:w="2661" w:type="dxa"/>
            <w:shd w:val="clear" w:color="auto" w:fill="auto"/>
            <w:vAlign w:val="center"/>
          </w:tcPr>
          <w:p w14:paraId="1556AD85" w14:textId="77777777" w:rsidR="009D35D0" w:rsidRPr="002D694C" w:rsidRDefault="009D35D0" w:rsidP="003E0136">
            <w:r w:rsidRPr="002D694C">
              <w:t>Coursework (in lieu of the original assessment)</w:t>
            </w:r>
          </w:p>
        </w:tc>
        <w:tc>
          <w:tcPr>
            <w:tcW w:w="3361" w:type="dxa"/>
            <w:shd w:val="clear" w:color="auto" w:fill="auto"/>
            <w:vAlign w:val="center"/>
          </w:tcPr>
          <w:p w14:paraId="394B734D" w14:textId="77777777" w:rsidR="009D35D0" w:rsidRPr="002D694C" w:rsidRDefault="009D35D0" w:rsidP="003E0136"/>
        </w:tc>
        <w:tc>
          <w:tcPr>
            <w:tcW w:w="1344" w:type="dxa"/>
            <w:shd w:val="clear" w:color="auto" w:fill="auto"/>
            <w:vAlign w:val="center"/>
          </w:tcPr>
          <w:p w14:paraId="1E931C5A" w14:textId="77777777" w:rsidR="009D35D0" w:rsidRPr="002D694C" w:rsidRDefault="009D35D0" w:rsidP="003E0136"/>
        </w:tc>
      </w:tr>
      <w:tr w:rsidR="00E40455" w:rsidRPr="002D694C" w14:paraId="44E52318" w14:textId="77777777" w:rsidTr="2B6D0AFE">
        <w:trPr>
          <w:cantSplit/>
          <w:trHeight w:val="672"/>
        </w:trPr>
        <w:tc>
          <w:tcPr>
            <w:tcW w:w="2661" w:type="dxa"/>
            <w:shd w:val="clear" w:color="auto" w:fill="auto"/>
            <w:vAlign w:val="center"/>
          </w:tcPr>
          <w:p w14:paraId="5C16E549" w14:textId="77777777" w:rsidR="00E40455" w:rsidRPr="002D694C" w:rsidRDefault="00E40455" w:rsidP="00E40455">
            <w:r w:rsidRPr="002D694C">
              <w:t>Coursework</w:t>
            </w:r>
          </w:p>
        </w:tc>
        <w:tc>
          <w:tcPr>
            <w:tcW w:w="3361" w:type="dxa"/>
            <w:shd w:val="clear" w:color="auto" w:fill="auto"/>
            <w:vAlign w:val="center"/>
          </w:tcPr>
          <w:p w14:paraId="1352E6C7" w14:textId="171044C7" w:rsidR="00E40455" w:rsidRPr="002D694C" w:rsidRDefault="00E40455" w:rsidP="00E40455"/>
        </w:tc>
        <w:tc>
          <w:tcPr>
            <w:tcW w:w="1344" w:type="dxa"/>
            <w:shd w:val="clear" w:color="auto" w:fill="auto"/>
            <w:vAlign w:val="center"/>
          </w:tcPr>
          <w:p w14:paraId="0F9792BD" w14:textId="143B3046" w:rsidR="00E40455" w:rsidRPr="002D694C" w:rsidRDefault="00E40455" w:rsidP="00E40455"/>
        </w:tc>
      </w:tr>
      <w:tr w:rsidR="00E40455" w:rsidRPr="002D694C" w14:paraId="73A968A0" w14:textId="77777777" w:rsidTr="2B6D0AFE">
        <w:trPr>
          <w:cantSplit/>
          <w:trHeight w:val="412"/>
        </w:trPr>
        <w:tc>
          <w:tcPr>
            <w:tcW w:w="2661" w:type="dxa"/>
            <w:shd w:val="clear" w:color="auto" w:fill="auto"/>
            <w:vAlign w:val="center"/>
          </w:tcPr>
          <w:p w14:paraId="25801FAB" w14:textId="77777777" w:rsidR="00E40455" w:rsidRPr="002D694C" w:rsidRDefault="00E40455" w:rsidP="00E40455">
            <w:r w:rsidRPr="002D694C">
              <w:t>Practical</w:t>
            </w:r>
          </w:p>
        </w:tc>
        <w:tc>
          <w:tcPr>
            <w:tcW w:w="3361" w:type="dxa"/>
            <w:shd w:val="clear" w:color="auto" w:fill="auto"/>
            <w:vAlign w:val="center"/>
          </w:tcPr>
          <w:p w14:paraId="4EA99115" w14:textId="0C592379" w:rsidR="00E40455" w:rsidRPr="002D694C" w:rsidRDefault="00B700AC" w:rsidP="2B6D0AFE">
            <w:pPr>
              <w:rPr>
                <w:rFonts w:eastAsia="Calibri"/>
              </w:rPr>
            </w:pPr>
            <w:r>
              <w:rPr>
                <w:rFonts w:eastAsia="Calibri"/>
              </w:rPr>
              <w:t>P</w:t>
            </w:r>
            <w:r w:rsidR="342F703D" w:rsidRPr="2B6D0AFE">
              <w:rPr>
                <w:rFonts w:eastAsia="Calibri"/>
              </w:rPr>
              <w:t>1: Individual poster presentation</w:t>
            </w:r>
          </w:p>
          <w:p w14:paraId="3F4BB5B1" w14:textId="410ACEF8" w:rsidR="00E40455" w:rsidRPr="002D694C" w:rsidRDefault="00E40455" w:rsidP="2B6D0AFE"/>
        </w:tc>
        <w:tc>
          <w:tcPr>
            <w:tcW w:w="1344" w:type="dxa"/>
            <w:shd w:val="clear" w:color="auto" w:fill="auto"/>
            <w:vAlign w:val="center"/>
          </w:tcPr>
          <w:p w14:paraId="077DA2F9" w14:textId="4883539C" w:rsidR="00E40455" w:rsidRPr="002D694C" w:rsidRDefault="342F703D" w:rsidP="00E40455">
            <w:r>
              <w:t xml:space="preserve">W1: </w:t>
            </w:r>
            <w:r w:rsidR="7F133ECD">
              <w:t>100</w:t>
            </w:r>
            <w:r>
              <w:t>%</w:t>
            </w:r>
          </w:p>
          <w:p w14:paraId="56862795" w14:textId="243180CD" w:rsidR="00E40455" w:rsidRPr="002D694C" w:rsidRDefault="00E40455" w:rsidP="2B6D0AFE"/>
        </w:tc>
      </w:tr>
      <w:tr w:rsidR="00E40455" w:rsidRPr="002D694C" w14:paraId="62F7F753" w14:textId="77777777" w:rsidTr="2B6D0AFE">
        <w:trPr>
          <w:cantSplit/>
          <w:trHeight w:val="442"/>
        </w:trPr>
        <w:tc>
          <w:tcPr>
            <w:tcW w:w="2661" w:type="dxa"/>
            <w:shd w:val="clear" w:color="auto" w:fill="auto"/>
            <w:vAlign w:val="center"/>
          </w:tcPr>
          <w:p w14:paraId="451FB8BD" w14:textId="77777777" w:rsidR="00E40455" w:rsidRPr="002D694C" w:rsidRDefault="00E40455" w:rsidP="00E40455">
            <w:r w:rsidRPr="002D694C">
              <w:t>Clinical Examination</w:t>
            </w:r>
          </w:p>
        </w:tc>
        <w:tc>
          <w:tcPr>
            <w:tcW w:w="3361" w:type="dxa"/>
            <w:shd w:val="clear" w:color="auto" w:fill="auto"/>
            <w:vAlign w:val="center"/>
          </w:tcPr>
          <w:p w14:paraId="6CFEF2D0" w14:textId="77777777" w:rsidR="00E40455" w:rsidRPr="002D694C" w:rsidRDefault="00E40455" w:rsidP="00E40455"/>
        </w:tc>
        <w:tc>
          <w:tcPr>
            <w:tcW w:w="1344" w:type="dxa"/>
            <w:shd w:val="clear" w:color="auto" w:fill="auto"/>
            <w:vAlign w:val="center"/>
          </w:tcPr>
          <w:p w14:paraId="0BB612B2" w14:textId="77777777" w:rsidR="00E40455" w:rsidRPr="002D694C" w:rsidRDefault="00E40455" w:rsidP="00E40455"/>
        </w:tc>
      </w:tr>
      <w:tr w:rsidR="00E40455" w:rsidRPr="002D694C" w14:paraId="71030307" w14:textId="77777777" w:rsidTr="2B6D0AFE">
        <w:trPr>
          <w:cantSplit/>
          <w:trHeight w:val="420"/>
        </w:trPr>
        <w:tc>
          <w:tcPr>
            <w:tcW w:w="2661" w:type="dxa"/>
            <w:shd w:val="clear" w:color="auto" w:fill="auto"/>
            <w:vAlign w:val="center"/>
          </w:tcPr>
          <w:p w14:paraId="5DD821FD" w14:textId="77777777" w:rsidR="00E40455" w:rsidRPr="002D694C" w:rsidRDefault="00E40455" w:rsidP="00E40455">
            <w:r w:rsidRPr="002D694C">
              <w:t>Generic Assessment</w:t>
            </w:r>
          </w:p>
        </w:tc>
        <w:tc>
          <w:tcPr>
            <w:tcW w:w="3361" w:type="dxa"/>
            <w:shd w:val="clear" w:color="auto" w:fill="auto"/>
            <w:vAlign w:val="center"/>
          </w:tcPr>
          <w:p w14:paraId="3769BDD1" w14:textId="2E71BC7A" w:rsidR="00B700AC" w:rsidRPr="002D694C" w:rsidDel="007C0EA2" w:rsidRDefault="00B700AC" w:rsidP="00B700AC">
            <w:pPr>
              <w:rPr>
                <w:del w:id="11" w:author="Sophie Homer" w:date="2022-04-06T14:58:00Z"/>
                <w:rFonts w:eastAsia="Calibri"/>
              </w:rPr>
            </w:pPr>
            <w:del w:id="12" w:author="Sophie Homer" w:date="2022-04-06T14:58:00Z">
              <w:r w:rsidDel="007C0EA2">
                <w:rPr>
                  <w:rFonts w:eastAsia="Calibri"/>
                </w:rPr>
                <w:delText>A</w:delText>
              </w:r>
              <w:r w:rsidRPr="2B6D0AFE" w:rsidDel="007C0EA2">
                <w:rPr>
                  <w:rFonts w:eastAsia="Calibri"/>
                </w:rPr>
                <w:delText>1: Portfolio of activities (group presentation, attendance monitoring, literature search, numeracy practice)</w:delText>
              </w:r>
            </w:del>
          </w:p>
          <w:p w14:paraId="479CC3E5" w14:textId="77777777" w:rsidR="00E40455" w:rsidRPr="002D694C" w:rsidRDefault="00E40455" w:rsidP="007C0EA2"/>
        </w:tc>
        <w:tc>
          <w:tcPr>
            <w:tcW w:w="1344" w:type="dxa"/>
            <w:shd w:val="clear" w:color="auto" w:fill="auto"/>
            <w:vAlign w:val="center"/>
          </w:tcPr>
          <w:p w14:paraId="1D5CFDEE" w14:textId="43599CAD" w:rsidR="00B700AC" w:rsidRPr="002D694C" w:rsidDel="007C0EA2" w:rsidRDefault="00B700AC">
            <w:pPr>
              <w:rPr>
                <w:del w:id="13" w:author="Sophie Homer" w:date="2022-04-06T14:58:00Z"/>
                <w:rFonts w:eastAsia="Arial"/>
              </w:rPr>
            </w:pPr>
            <w:r w:rsidRPr="002D694C">
              <w:rPr>
                <w:rFonts w:eastAsia="Arial"/>
              </w:rPr>
              <w:t xml:space="preserve">W1: </w:t>
            </w:r>
            <w:del w:id="14" w:author="Sophie Homer" w:date="2022-04-06T14:58:00Z">
              <w:r w:rsidRPr="002D694C" w:rsidDel="007C0EA2">
                <w:rPr>
                  <w:rFonts w:eastAsia="Arial"/>
                </w:rPr>
                <w:delText>Pass/Fail</w:delText>
              </w:r>
            </w:del>
          </w:p>
          <w:p w14:paraId="641411FD" w14:textId="77777777" w:rsidR="00E40455" w:rsidRPr="002D694C" w:rsidRDefault="00E40455"/>
        </w:tc>
      </w:tr>
      <w:tr w:rsidR="00B700AC" w:rsidRPr="002D694C" w14:paraId="38723544" w14:textId="77777777" w:rsidTr="2B6D0AFE">
        <w:trPr>
          <w:cantSplit/>
          <w:trHeight w:val="411"/>
        </w:trPr>
        <w:tc>
          <w:tcPr>
            <w:tcW w:w="2661" w:type="dxa"/>
            <w:shd w:val="clear" w:color="auto" w:fill="auto"/>
            <w:vAlign w:val="center"/>
          </w:tcPr>
          <w:p w14:paraId="1B9827DE" w14:textId="77777777" w:rsidR="00B700AC" w:rsidRPr="002D694C" w:rsidRDefault="00B700AC" w:rsidP="00B700AC">
            <w:r w:rsidRPr="002D694C">
              <w:t>Test</w:t>
            </w:r>
          </w:p>
        </w:tc>
        <w:tc>
          <w:tcPr>
            <w:tcW w:w="3361" w:type="dxa"/>
            <w:shd w:val="clear" w:color="auto" w:fill="auto"/>
            <w:vAlign w:val="center"/>
          </w:tcPr>
          <w:p w14:paraId="7614EA0C" w14:textId="77777777" w:rsidR="00B700AC" w:rsidRPr="002D694C" w:rsidRDefault="00B700AC" w:rsidP="00B700AC">
            <w:pPr>
              <w:rPr>
                <w:rFonts w:eastAsia="Calibri"/>
              </w:rPr>
            </w:pPr>
          </w:p>
          <w:p w14:paraId="1B63C7F8" w14:textId="59BD0B06" w:rsidR="00B700AC" w:rsidRPr="002D694C" w:rsidRDefault="00B700AC" w:rsidP="00B700AC">
            <w:pPr>
              <w:rPr>
                <w:rFonts w:eastAsia="Calibri"/>
              </w:rPr>
            </w:pPr>
            <w:r>
              <w:rPr>
                <w:rFonts w:eastAsia="Calibri"/>
              </w:rPr>
              <w:t>T</w:t>
            </w:r>
            <w:r w:rsidRPr="2B6D0AFE">
              <w:rPr>
                <w:rFonts w:eastAsia="Calibri"/>
              </w:rPr>
              <w:t>1: Multiple choice tests</w:t>
            </w:r>
          </w:p>
          <w:p w14:paraId="373E4119" w14:textId="5BAC411C" w:rsidR="00B700AC" w:rsidRPr="002D694C" w:rsidRDefault="00B700AC" w:rsidP="00B700AC"/>
        </w:tc>
        <w:tc>
          <w:tcPr>
            <w:tcW w:w="1344" w:type="dxa"/>
            <w:shd w:val="clear" w:color="auto" w:fill="auto"/>
            <w:vAlign w:val="center"/>
          </w:tcPr>
          <w:p w14:paraId="5DFB4770" w14:textId="77777777" w:rsidR="00B700AC" w:rsidRPr="002D694C" w:rsidRDefault="00B700AC" w:rsidP="00B700AC"/>
          <w:p w14:paraId="0BF0856F" w14:textId="77777777" w:rsidR="00B700AC" w:rsidRPr="002D694C" w:rsidRDefault="00B700AC" w:rsidP="00B700AC"/>
          <w:p w14:paraId="6A542090" w14:textId="253B9C76" w:rsidR="00B700AC" w:rsidRPr="002D694C" w:rsidRDefault="00B700AC" w:rsidP="00B700AC">
            <w:r>
              <w:t>W1: 100%</w:t>
            </w:r>
          </w:p>
        </w:tc>
      </w:tr>
    </w:tbl>
    <w:p w14:paraId="10723C56" w14:textId="77777777" w:rsidR="00332B9C" w:rsidRPr="002D694C" w:rsidRDefault="00332B9C" w:rsidP="00332B9C">
      <w:pPr>
        <w:pStyle w:val="Default"/>
        <w:rPr>
          <w:rFonts w:ascii="Calibri" w:hAnsi="Calibri" w:cs="Arial"/>
          <w:color w:val="auto"/>
        </w:rPr>
      </w:pPr>
    </w:p>
    <w:p w14:paraId="09815F6D" w14:textId="77777777" w:rsidR="00073E8E" w:rsidRPr="002D694C" w:rsidRDefault="00073E8E" w:rsidP="00332B9C">
      <w:pPr>
        <w:pStyle w:val="Default"/>
        <w:rPr>
          <w:rFonts w:ascii="Calibri" w:hAnsi="Calibri" w:cs="Arial"/>
          <w:color w:val="auto"/>
        </w:rPr>
      </w:pPr>
    </w:p>
    <w:p w14:paraId="43368435" w14:textId="77777777" w:rsidR="00073E8E" w:rsidRPr="002D694C" w:rsidRDefault="00073E8E" w:rsidP="00332B9C">
      <w:pPr>
        <w:pStyle w:val="Default"/>
        <w:rPr>
          <w:rFonts w:ascii="Calibri" w:hAnsi="Calibri" w:cs="Arial"/>
          <w:color w:val="auto"/>
        </w:rPr>
      </w:pP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5812"/>
      </w:tblGrid>
      <w:tr w:rsidR="00332B9C" w:rsidRPr="002D694C" w14:paraId="075E2047" w14:textId="77777777" w:rsidTr="00332B9C">
        <w:tc>
          <w:tcPr>
            <w:tcW w:w="10598" w:type="dxa"/>
            <w:gridSpan w:val="2"/>
            <w:shd w:val="clear" w:color="auto" w:fill="auto"/>
          </w:tcPr>
          <w:p w14:paraId="1D7AB428" w14:textId="77777777" w:rsidR="00332B9C" w:rsidRPr="002D694C" w:rsidRDefault="00332B9C" w:rsidP="00332B9C">
            <w:pPr>
              <w:pStyle w:val="Default"/>
              <w:rPr>
                <w:rFonts w:ascii="Calibri" w:eastAsia="Calibri" w:hAnsi="Calibri" w:cs="Arial"/>
                <w:b/>
                <w:bCs/>
                <w:color w:val="auto"/>
              </w:rPr>
            </w:pPr>
            <w:r w:rsidRPr="002D694C">
              <w:rPr>
                <w:rFonts w:ascii="Calibri" w:eastAsia="Calibri" w:hAnsi="Calibri" w:cs="Arial"/>
                <w:b/>
                <w:bCs/>
                <w:color w:val="auto"/>
              </w:rPr>
              <w:t>To be completed when presented for Minor Change approval and/or annually updated</w:t>
            </w:r>
          </w:p>
        </w:tc>
      </w:tr>
      <w:tr w:rsidR="00332B9C" w:rsidRPr="002D694C" w14:paraId="7C5255E1" w14:textId="77777777" w:rsidTr="00332B9C">
        <w:tc>
          <w:tcPr>
            <w:tcW w:w="4786" w:type="dxa"/>
            <w:shd w:val="clear" w:color="auto" w:fill="auto"/>
          </w:tcPr>
          <w:p w14:paraId="4108EAAE" w14:textId="2E649879" w:rsidR="00332B9C" w:rsidRPr="002D694C" w:rsidRDefault="00332B9C" w:rsidP="00332B9C">
            <w:pPr>
              <w:pStyle w:val="Default"/>
              <w:rPr>
                <w:rFonts w:ascii="Calibri" w:eastAsia="Calibri" w:hAnsi="Calibri" w:cs="Arial"/>
                <w:color w:val="auto"/>
              </w:rPr>
            </w:pPr>
            <w:r w:rsidRPr="002D694C">
              <w:rPr>
                <w:rFonts w:ascii="Calibri" w:eastAsia="Calibri" w:hAnsi="Calibri" w:cs="Arial"/>
                <w:b/>
                <w:bCs/>
                <w:color w:val="auto"/>
              </w:rPr>
              <w:t>Updated by</w:t>
            </w:r>
            <w:r w:rsidRPr="002D694C">
              <w:rPr>
                <w:rFonts w:ascii="Calibri" w:eastAsia="Calibri" w:hAnsi="Calibri" w:cs="Arial"/>
                <w:color w:val="auto"/>
              </w:rPr>
              <w:t xml:space="preserve">:     </w:t>
            </w:r>
            <w:ins w:id="15" w:author="Sophie Homer" w:date="2022-04-06T14:58:00Z">
              <w:r w:rsidR="007C0EA2">
                <w:rPr>
                  <w:rFonts w:ascii="Calibri" w:eastAsia="Calibri" w:hAnsi="Calibri" w:cs="Arial"/>
                  <w:color w:val="auto"/>
                </w:rPr>
                <w:t>Sophie Homer</w:t>
              </w:r>
            </w:ins>
            <w:r w:rsidRPr="002D694C">
              <w:rPr>
                <w:rFonts w:ascii="Calibri" w:eastAsia="Calibri" w:hAnsi="Calibri" w:cs="Arial"/>
                <w:color w:val="auto"/>
              </w:rPr>
              <w:t xml:space="preserve">                                         Date:  </w:t>
            </w:r>
            <w:ins w:id="16" w:author="Sophie Homer" w:date="2022-04-06T14:58:00Z">
              <w:r w:rsidR="007C0EA2">
                <w:rPr>
                  <w:rFonts w:ascii="Calibri" w:eastAsia="Calibri" w:hAnsi="Calibri" w:cs="Arial"/>
                  <w:color w:val="auto"/>
                </w:rPr>
                <w:t>06/04/2022</w:t>
              </w:r>
            </w:ins>
          </w:p>
        </w:tc>
        <w:tc>
          <w:tcPr>
            <w:tcW w:w="5812" w:type="dxa"/>
            <w:shd w:val="clear" w:color="auto" w:fill="auto"/>
          </w:tcPr>
          <w:p w14:paraId="0E1FF978" w14:textId="77777777" w:rsidR="00332B9C" w:rsidRPr="002D694C" w:rsidRDefault="00332B9C" w:rsidP="00332B9C">
            <w:pPr>
              <w:pStyle w:val="Default"/>
              <w:rPr>
                <w:rFonts w:ascii="Calibri" w:eastAsia="Calibri" w:hAnsi="Calibri" w:cs="Arial"/>
                <w:color w:val="auto"/>
              </w:rPr>
            </w:pPr>
            <w:r w:rsidRPr="002D694C">
              <w:rPr>
                <w:rFonts w:ascii="Calibri" w:eastAsia="Calibri" w:hAnsi="Calibri" w:cs="Arial"/>
                <w:b/>
                <w:bCs/>
                <w:color w:val="auto"/>
              </w:rPr>
              <w:t>Approved by</w:t>
            </w:r>
            <w:r w:rsidRPr="002D694C">
              <w:rPr>
                <w:rFonts w:ascii="Calibri" w:eastAsia="Calibri" w:hAnsi="Calibri" w:cs="Arial"/>
                <w:color w:val="auto"/>
              </w:rPr>
              <w:t xml:space="preserve">:                          </w:t>
            </w:r>
          </w:p>
          <w:p w14:paraId="7BB2256A" w14:textId="77777777" w:rsidR="00332B9C" w:rsidRPr="002D694C" w:rsidRDefault="00332B9C" w:rsidP="00332B9C">
            <w:pPr>
              <w:pStyle w:val="Default"/>
              <w:rPr>
                <w:rFonts w:ascii="Calibri" w:eastAsia="Calibri" w:hAnsi="Calibri" w:cs="Arial"/>
                <w:color w:val="auto"/>
              </w:rPr>
            </w:pPr>
            <w:r w:rsidRPr="002D694C">
              <w:rPr>
                <w:rFonts w:ascii="Calibri" w:eastAsia="Calibri" w:hAnsi="Calibri" w:cs="Arial"/>
                <w:color w:val="auto"/>
              </w:rPr>
              <w:t>Date: XX/XX/XXXX</w:t>
            </w:r>
          </w:p>
        </w:tc>
      </w:tr>
    </w:tbl>
    <w:p w14:paraId="7DB59B09" w14:textId="77777777" w:rsidR="005F385C" w:rsidRPr="002D694C" w:rsidRDefault="005F385C" w:rsidP="00073E8E">
      <w:pPr>
        <w:rPr>
          <w:b/>
          <w:bCs/>
        </w:rPr>
      </w:pPr>
    </w:p>
    <w:sectPr w:rsidR="005F385C" w:rsidRPr="002D694C" w:rsidSect="00AA6E41">
      <w:headerReference w:type="default" r:id="rId16"/>
      <w:foot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FE3F" w14:textId="77777777" w:rsidR="00AA6E41" w:rsidRDefault="00AA6E41" w:rsidP="00AF54B6">
      <w:r>
        <w:separator/>
      </w:r>
    </w:p>
  </w:endnote>
  <w:endnote w:type="continuationSeparator" w:id="0">
    <w:p w14:paraId="4635FE23" w14:textId="77777777" w:rsidR="00AA6E41" w:rsidRDefault="00AA6E41" w:rsidP="00AF5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0BA2A" w14:textId="08A307EA" w:rsidR="00AF7112" w:rsidRDefault="00AF7112">
    <w:pPr>
      <w:pStyle w:val="Footer"/>
      <w:jc w:val="center"/>
    </w:pPr>
    <w:r>
      <w:fldChar w:fldCharType="begin"/>
    </w:r>
    <w:r>
      <w:instrText xml:space="preserve"> PAGE   \* MERGEFORMAT </w:instrText>
    </w:r>
    <w:r>
      <w:fldChar w:fldCharType="separate"/>
    </w:r>
    <w:r w:rsidR="002D694C">
      <w:rPr>
        <w:noProof/>
      </w:rPr>
      <w:t>5</w:t>
    </w:r>
    <w:r>
      <w:rPr>
        <w:noProof/>
      </w:rPr>
      <w:fldChar w:fldCharType="end"/>
    </w:r>
  </w:p>
  <w:p w14:paraId="4552A57D" w14:textId="77777777" w:rsidR="00721708" w:rsidRDefault="007217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F420A" w14:textId="77777777" w:rsidR="00AA6E41" w:rsidRDefault="00AA6E41" w:rsidP="00AF54B6">
      <w:r>
        <w:separator/>
      </w:r>
    </w:p>
  </w:footnote>
  <w:footnote w:type="continuationSeparator" w:id="0">
    <w:p w14:paraId="114D1394" w14:textId="77777777" w:rsidR="00AA6E41" w:rsidRDefault="00AA6E41" w:rsidP="00AF5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903FA" w14:textId="77777777" w:rsidR="00AF7112" w:rsidRDefault="00AF7112" w:rsidP="00AF7112">
    <w:pPr>
      <w:pStyle w:val="Header"/>
      <w:jc w:val="right"/>
      <w:rPr>
        <w:sz w:val="20"/>
        <w:szCs w:val="20"/>
      </w:rPr>
    </w:pPr>
    <w:r w:rsidRPr="00AF7112">
      <w:rPr>
        <w:sz w:val="20"/>
        <w:szCs w:val="20"/>
      </w:rPr>
      <w:t>University of Plymouth Module Record – approved by UTLQC June 2017</w:t>
    </w:r>
  </w:p>
  <w:p w14:paraId="4F7A8FBF" w14:textId="77777777" w:rsidR="00273B58" w:rsidRPr="00AF7112" w:rsidRDefault="00273B58" w:rsidP="00AF7112">
    <w:pPr>
      <w:pStyle w:val="Header"/>
      <w:jc w:val="right"/>
      <w:rPr>
        <w:sz w:val="20"/>
        <w:szCs w:val="20"/>
      </w:rPr>
    </w:pPr>
    <w:r>
      <w:rPr>
        <w:sz w:val="20"/>
        <w:szCs w:val="20"/>
      </w:rPr>
      <w:t>Updated by CQO September 2018</w:t>
    </w:r>
  </w:p>
  <w:p w14:paraId="2BE96B07" w14:textId="77777777" w:rsidR="00AF7112" w:rsidRDefault="00AF7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64B"/>
    <w:multiLevelType w:val="hybridMultilevel"/>
    <w:tmpl w:val="C7B86D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EA11EF"/>
    <w:multiLevelType w:val="hybridMultilevel"/>
    <w:tmpl w:val="4FCE12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D522803"/>
    <w:multiLevelType w:val="hybridMultilevel"/>
    <w:tmpl w:val="D85486BA"/>
    <w:lvl w:ilvl="0" w:tplc="28023AE4">
      <w:start w:val="1"/>
      <w:numFmt w:val="bullet"/>
      <w:lvlText w:val=""/>
      <w:lvlJc w:val="center"/>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156D57"/>
    <w:multiLevelType w:val="hybridMultilevel"/>
    <w:tmpl w:val="DCD68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B03B2"/>
    <w:multiLevelType w:val="hybridMultilevel"/>
    <w:tmpl w:val="005C303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157C727A"/>
    <w:multiLevelType w:val="hybridMultilevel"/>
    <w:tmpl w:val="F92EE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28375C"/>
    <w:multiLevelType w:val="hybridMultilevel"/>
    <w:tmpl w:val="04163702"/>
    <w:lvl w:ilvl="0" w:tplc="28023AE4">
      <w:start w:val="1"/>
      <w:numFmt w:val="bullet"/>
      <w:lvlText w:val=""/>
      <w:lvlJc w:val="center"/>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F3C6EA5"/>
    <w:multiLevelType w:val="hybridMultilevel"/>
    <w:tmpl w:val="FF0CFC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A094AE5"/>
    <w:multiLevelType w:val="hybridMultilevel"/>
    <w:tmpl w:val="E96C958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19417A"/>
    <w:multiLevelType w:val="hybridMultilevel"/>
    <w:tmpl w:val="420C4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8273E1"/>
    <w:multiLevelType w:val="hybridMultilevel"/>
    <w:tmpl w:val="853236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40842AE"/>
    <w:multiLevelType w:val="hybridMultilevel"/>
    <w:tmpl w:val="977288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6E36D6D"/>
    <w:multiLevelType w:val="hybridMultilevel"/>
    <w:tmpl w:val="C10C67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F130F1B"/>
    <w:multiLevelType w:val="hybridMultilevel"/>
    <w:tmpl w:val="DE8A0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256EF9"/>
    <w:multiLevelType w:val="hybridMultilevel"/>
    <w:tmpl w:val="137CE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51757E"/>
    <w:multiLevelType w:val="hybridMultilevel"/>
    <w:tmpl w:val="832E217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1FE4661"/>
    <w:multiLevelType w:val="hybridMultilevel"/>
    <w:tmpl w:val="7CA8D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E85D0A"/>
    <w:multiLevelType w:val="hybridMultilevel"/>
    <w:tmpl w:val="431E5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E50FB4"/>
    <w:multiLevelType w:val="hybridMultilevel"/>
    <w:tmpl w:val="56A8FD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BAC24F7"/>
    <w:multiLevelType w:val="hybridMultilevel"/>
    <w:tmpl w:val="96D85B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BAE63F9"/>
    <w:multiLevelType w:val="hybridMultilevel"/>
    <w:tmpl w:val="6A5E2EFC"/>
    <w:lvl w:ilvl="0" w:tplc="28023AE4">
      <w:start w:val="1"/>
      <w:numFmt w:val="bullet"/>
      <w:lvlText w:val=""/>
      <w:lvlJc w:val="center"/>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3004ACD"/>
    <w:multiLevelType w:val="hybridMultilevel"/>
    <w:tmpl w:val="A1E090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8C807E8"/>
    <w:multiLevelType w:val="hybridMultilevel"/>
    <w:tmpl w:val="72106A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EF91FAE"/>
    <w:multiLevelType w:val="hybridMultilevel"/>
    <w:tmpl w:val="F6FCB4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93C4881"/>
    <w:multiLevelType w:val="hybridMultilevel"/>
    <w:tmpl w:val="7E924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D8E0219"/>
    <w:multiLevelType w:val="hybridMultilevel"/>
    <w:tmpl w:val="6D4211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62087706">
    <w:abstractNumId w:val="1"/>
  </w:num>
  <w:num w:numId="2" w16cid:durableId="100224114">
    <w:abstractNumId w:val="2"/>
  </w:num>
  <w:num w:numId="3" w16cid:durableId="1973557086">
    <w:abstractNumId w:val="20"/>
  </w:num>
  <w:num w:numId="4" w16cid:durableId="538007782">
    <w:abstractNumId w:val="6"/>
  </w:num>
  <w:num w:numId="5" w16cid:durableId="985936284">
    <w:abstractNumId w:val="23"/>
  </w:num>
  <w:num w:numId="6" w16cid:durableId="345327401">
    <w:abstractNumId w:val="25"/>
  </w:num>
  <w:num w:numId="7" w16cid:durableId="699361860">
    <w:abstractNumId w:val="7"/>
  </w:num>
  <w:num w:numId="8" w16cid:durableId="55252193">
    <w:abstractNumId w:val="15"/>
  </w:num>
  <w:num w:numId="9" w16cid:durableId="1947232465">
    <w:abstractNumId w:val="8"/>
  </w:num>
  <w:num w:numId="10" w16cid:durableId="301813272">
    <w:abstractNumId w:val="12"/>
  </w:num>
  <w:num w:numId="11" w16cid:durableId="1565218846">
    <w:abstractNumId w:val="0"/>
  </w:num>
  <w:num w:numId="12" w16cid:durableId="1735662016">
    <w:abstractNumId w:val="10"/>
  </w:num>
  <w:num w:numId="13" w16cid:durableId="2043627216">
    <w:abstractNumId w:val="14"/>
  </w:num>
  <w:num w:numId="14" w16cid:durableId="522476102">
    <w:abstractNumId w:val="21"/>
  </w:num>
  <w:num w:numId="15" w16cid:durableId="360865288">
    <w:abstractNumId w:val="4"/>
  </w:num>
  <w:num w:numId="16" w16cid:durableId="1181159002">
    <w:abstractNumId w:val="5"/>
  </w:num>
  <w:num w:numId="17" w16cid:durableId="196166477">
    <w:abstractNumId w:val="11"/>
  </w:num>
  <w:num w:numId="18" w16cid:durableId="1576546082">
    <w:abstractNumId w:val="19"/>
  </w:num>
  <w:num w:numId="19" w16cid:durableId="115685788">
    <w:abstractNumId w:val="22"/>
  </w:num>
  <w:num w:numId="20" w16cid:durableId="491406623">
    <w:abstractNumId w:val="18"/>
  </w:num>
  <w:num w:numId="21" w16cid:durableId="972830224">
    <w:abstractNumId w:val="24"/>
  </w:num>
  <w:num w:numId="22" w16cid:durableId="1494180993">
    <w:abstractNumId w:val="16"/>
  </w:num>
  <w:num w:numId="23" w16cid:durableId="2140417639">
    <w:abstractNumId w:val="9"/>
  </w:num>
  <w:num w:numId="24" w16cid:durableId="190648533">
    <w:abstractNumId w:val="3"/>
  </w:num>
  <w:num w:numId="25" w16cid:durableId="2115858970">
    <w:abstractNumId w:val="17"/>
  </w:num>
  <w:num w:numId="26" w16cid:durableId="10687406">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Homer">
    <w15:presenceInfo w15:providerId="AD" w15:userId="S::sophie.homer@plymouth.ac.uk::ae2bb9e3-feef-4b1c-a658-6c85938b5d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56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72"/>
    <w:rsid w:val="00011DDD"/>
    <w:rsid w:val="00023974"/>
    <w:rsid w:val="00025AD6"/>
    <w:rsid w:val="00033096"/>
    <w:rsid w:val="00047F38"/>
    <w:rsid w:val="00053C64"/>
    <w:rsid w:val="0005651A"/>
    <w:rsid w:val="00073E8E"/>
    <w:rsid w:val="000832DF"/>
    <w:rsid w:val="00085B6D"/>
    <w:rsid w:val="00085D21"/>
    <w:rsid w:val="000860D7"/>
    <w:rsid w:val="000A12B7"/>
    <w:rsid w:val="000C51AE"/>
    <w:rsid w:val="000E28CC"/>
    <w:rsid w:val="000E6A02"/>
    <w:rsid w:val="001321FF"/>
    <w:rsid w:val="00133855"/>
    <w:rsid w:val="00137E5F"/>
    <w:rsid w:val="00157906"/>
    <w:rsid w:val="0016243A"/>
    <w:rsid w:val="00163A9F"/>
    <w:rsid w:val="00165D7F"/>
    <w:rsid w:val="00174B38"/>
    <w:rsid w:val="00176FAB"/>
    <w:rsid w:val="00177491"/>
    <w:rsid w:val="00193599"/>
    <w:rsid w:val="001A794A"/>
    <w:rsid w:val="001B0AE8"/>
    <w:rsid w:val="001E5F06"/>
    <w:rsid w:val="001F407F"/>
    <w:rsid w:val="001F658F"/>
    <w:rsid w:val="001F713D"/>
    <w:rsid w:val="00215700"/>
    <w:rsid w:val="00220A2C"/>
    <w:rsid w:val="00224939"/>
    <w:rsid w:val="00225C89"/>
    <w:rsid w:val="00230AC4"/>
    <w:rsid w:val="00233BF8"/>
    <w:rsid w:val="0024039C"/>
    <w:rsid w:val="00247CED"/>
    <w:rsid w:val="0025260C"/>
    <w:rsid w:val="00267EF7"/>
    <w:rsid w:val="00273B58"/>
    <w:rsid w:val="00283E8B"/>
    <w:rsid w:val="002B1414"/>
    <w:rsid w:val="002B45F6"/>
    <w:rsid w:val="002B63D2"/>
    <w:rsid w:val="002C0D27"/>
    <w:rsid w:val="002D0B6A"/>
    <w:rsid w:val="002D378F"/>
    <w:rsid w:val="002D694C"/>
    <w:rsid w:val="002E5939"/>
    <w:rsid w:val="002F43F5"/>
    <w:rsid w:val="002F668D"/>
    <w:rsid w:val="003250F8"/>
    <w:rsid w:val="00326D57"/>
    <w:rsid w:val="00332B9C"/>
    <w:rsid w:val="00333857"/>
    <w:rsid w:val="003359C2"/>
    <w:rsid w:val="00335EFB"/>
    <w:rsid w:val="00354906"/>
    <w:rsid w:val="003722AB"/>
    <w:rsid w:val="00377A6E"/>
    <w:rsid w:val="0039290C"/>
    <w:rsid w:val="00392FE5"/>
    <w:rsid w:val="003968F2"/>
    <w:rsid w:val="003A02DA"/>
    <w:rsid w:val="003A4C2B"/>
    <w:rsid w:val="003B42A1"/>
    <w:rsid w:val="003C0561"/>
    <w:rsid w:val="003C0E6B"/>
    <w:rsid w:val="003C1153"/>
    <w:rsid w:val="003C5E5E"/>
    <w:rsid w:val="003D36F8"/>
    <w:rsid w:val="003E0136"/>
    <w:rsid w:val="003E7FCD"/>
    <w:rsid w:val="003F1EF6"/>
    <w:rsid w:val="003F3083"/>
    <w:rsid w:val="003F44C2"/>
    <w:rsid w:val="00400045"/>
    <w:rsid w:val="00407030"/>
    <w:rsid w:val="0041261D"/>
    <w:rsid w:val="0042453B"/>
    <w:rsid w:val="004350C9"/>
    <w:rsid w:val="00446EE6"/>
    <w:rsid w:val="00454548"/>
    <w:rsid w:val="004576A4"/>
    <w:rsid w:val="00464EEC"/>
    <w:rsid w:val="00473ED4"/>
    <w:rsid w:val="00490906"/>
    <w:rsid w:val="00493B3A"/>
    <w:rsid w:val="00496374"/>
    <w:rsid w:val="00496900"/>
    <w:rsid w:val="004B4D11"/>
    <w:rsid w:val="004B54EF"/>
    <w:rsid w:val="004D1C8E"/>
    <w:rsid w:val="004D21E6"/>
    <w:rsid w:val="004D2E4F"/>
    <w:rsid w:val="004D7680"/>
    <w:rsid w:val="004E3356"/>
    <w:rsid w:val="004E4688"/>
    <w:rsid w:val="004F1449"/>
    <w:rsid w:val="004F1621"/>
    <w:rsid w:val="004F339B"/>
    <w:rsid w:val="004F64AE"/>
    <w:rsid w:val="0050151B"/>
    <w:rsid w:val="00501E0B"/>
    <w:rsid w:val="00503CAB"/>
    <w:rsid w:val="00510049"/>
    <w:rsid w:val="00520240"/>
    <w:rsid w:val="00526C79"/>
    <w:rsid w:val="00530A51"/>
    <w:rsid w:val="00551D68"/>
    <w:rsid w:val="00552322"/>
    <w:rsid w:val="00553902"/>
    <w:rsid w:val="00553B29"/>
    <w:rsid w:val="005647B9"/>
    <w:rsid w:val="005955A4"/>
    <w:rsid w:val="005B1147"/>
    <w:rsid w:val="005B3D81"/>
    <w:rsid w:val="005B4CF5"/>
    <w:rsid w:val="005D410C"/>
    <w:rsid w:val="005D5589"/>
    <w:rsid w:val="005E57A2"/>
    <w:rsid w:val="005F385C"/>
    <w:rsid w:val="005F6891"/>
    <w:rsid w:val="00601A2C"/>
    <w:rsid w:val="00612EF9"/>
    <w:rsid w:val="006242E6"/>
    <w:rsid w:val="00647C14"/>
    <w:rsid w:val="006543F8"/>
    <w:rsid w:val="006914CC"/>
    <w:rsid w:val="006A1D75"/>
    <w:rsid w:val="006A44BB"/>
    <w:rsid w:val="006A5B68"/>
    <w:rsid w:val="006A6240"/>
    <w:rsid w:val="006A7CCF"/>
    <w:rsid w:val="006B3F39"/>
    <w:rsid w:val="006B4394"/>
    <w:rsid w:val="006C24BA"/>
    <w:rsid w:val="006C2788"/>
    <w:rsid w:val="006D1322"/>
    <w:rsid w:val="006D378B"/>
    <w:rsid w:val="006E441B"/>
    <w:rsid w:val="006F5F50"/>
    <w:rsid w:val="00710862"/>
    <w:rsid w:val="00717F6E"/>
    <w:rsid w:val="00721708"/>
    <w:rsid w:val="0072506F"/>
    <w:rsid w:val="007354DD"/>
    <w:rsid w:val="00736163"/>
    <w:rsid w:val="007421AD"/>
    <w:rsid w:val="00746EF7"/>
    <w:rsid w:val="00760F24"/>
    <w:rsid w:val="00761528"/>
    <w:rsid w:val="00761E8B"/>
    <w:rsid w:val="00763993"/>
    <w:rsid w:val="00765032"/>
    <w:rsid w:val="00781F36"/>
    <w:rsid w:val="00783513"/>
    <w:rsid w:val="0078431C"/>
    <w:rsid w:val="00795044"/>
    <w:rsid w:val="007A11C3"/>
    <w:rsid w:val="007A23DF"/>
    <w:rsid w:val="007B1F47"/>
    <w:rsid w:val="007B5C6B"/>
    <w:rsid w:val="007C0EA2"/>
    <w:rsid w:val="007C14A9"/>
    <w:rsid w:val="007C3F5E"/>
    <w:rsid w:val="007D006D"/>
    <w:rsid w:val="007D7DCE"/>
    <w:rsid w:val="007F5018"/>
    <w:rsid w:val="007F6F48"/>
    <w:rsid w:val="007F7965"/>
    <w:rsid w:val="0080049B"/>
    <w:rsid w:val="008040CD"/>
    <w:rsid w:val="008104FC"/>
    <w:rsid w:val="0081769B"/>
    <w:rsid w:val="008277CB"/>
    <w:rsid w:val="008300CE"/>
    <w:rsid w:val="0083536B"/>
    <w:rsid w:val="00842ED5"/>
    <w:rsid w:val="0084359B"/>
    <w:rsid w:val="00846371"/>
    <w:rsid w:val="00853E8D"/>
    <w:rsid w:val="00854A6D"/>
    <w:rsid w:val="00861EF9"/>
    <w:rsid w:val="00870FF6"/>
    <w:rsid w:val="00871FFE"/>
    <w:rsid w:val="00874AD9"/>
    <w:rsid w:val="00880C5F"/>
    <w:rsid w:val="00890FEF"/>
    <w:rsid w:val="0089118D"/>
    <w:rsid w:val="00891DFC"/>
    <w:rsid w:val="008975B0"/>
    <w:rsid w:val="008A6CA9"/>
    <w:rsid w:val="008B294B"/>
    <w:rsid w:val="008E7FE8"/>
    <w:rsid w:val="008F0B3E"/>
    <w:rsid w:val="00905FCE"/>
    <w:rsid w:val="00910F3F"/>
    <w:rsid w:val="009132FC"/>
    <w:rsid w:val="00914D77"/>
    <w:rsid w:val="00921A6B"/>
    <w:rsid w:val="00922461"/>
    <w:rsid w:val="00927D8F"/>
    <w:rsid w:val="00961741"/>
    <w:rsid w:val="009639F5"/>
    <w:rsid w:val="00972241"/>
    <w:rsid w:val="009724E7"/>
    <w:rsid w:val="0097347B"/>
    <w:rsid w:val="009734E3"/>
    <w:rsid w:val="00982463"/>
    <w:rsid w:val="0099174B"/>
    <w:rsid w:val="00992AAF"/>
    <w:rsid w:val="009A6D28"/>
    <w:rsid w:val="009B5E2B"/>
    <w:rsid w:val="009C1337"/>
    <w:rsid w:val="009C662C"/>
    <w:rsid w:val="009C72DD"/>
    <w:rsid w:val="009D35D0"/>
    <w:rsid w:val="009E2C17"/>
    <w:rsid w:val="009E61D5"/>
    <w:rsid w:val="009F29F1"/>
    <w:rsid w:val="009F3B72"/>
    <w:rsid w:val="00A07D45"/>
    <w:rsid w:val="00A113F6"/>
    <w:rsid w:val="00A11F4C"/>
    <w:rsid w:val="00A21327"/>
    <w:rsid w:val="00A37B91"/>
    <w:rsid w:val="00A40D0B"/>
    <w:rsid w:val="00A5149F"/>
    <w:rsid w:val="00A54A41"/>
    <w:rsid w:val="00A55DE6"/>
    <w:rsid w:val="00A612F0"/>
    <w:rsid w:val="00A62EED"/>
    <w:rsid w:val="00A67D72"/>
    <w:rsid w:val="00A755AE"/>
    <w:rsid w:val="00AA06A8"/>
    <w:rsid w:val="00AA2060"/>
    <w:rsid w:val="00AA5703"/>
    <w:rsid w:val="00AA6E41"/>
    <w:rsid w:val="00AB355C"/>
    <w:rsid w:val="00AB383B"/>
    <w:rsid w:val="00AD0193"/>
    <w:rsid w:val="00AD4F6F"/>
    <w:rsid w:val="00AF1365"/>
    <w:rsid w:val="00AF25F3"/>
    <w:rsid w:val="00AF2A74"/>
    <w:rsid w:val="00AF2D79"/>
    <w:rsid w:val="00AF42D8"/>
    <w:rsid w:val="00AF54B6"/>
    <w:rsid w:val="00AF7112"/>
    <w:rsid w:val="00B02BF4"/>
    <w:rsid w:val="00B152BA"/>
    <w:rsid w:val="00B436FB"/>
    <w:rsid w:val="00B479A9"/>
    <w:rsid w:val="00B60B7B"/>
    <w:rsid w:val="00B61BAF"/>
    <w:rsid w:val="00B642A2"/>
    <w:rsid w:val="00B6540E"/>
    <w:rsid w:val="00B700AC"/>
    <w:rsid w:val="00B73C78"/>
    <w:rsid w:val="00B81E69"/>
    <w:rsid w:val="00B839E3"/>
    <w:rsid w:val="00B92FBA"/>
    <w:rsid w:val="00B94408"/>
    <w:rsid w:val="00BA04AA"/>
    <w:rsid w:val="00BC157B"/>
    <w:rsid w:val="00BF493D"/>
    <w:rsid w:val="00C03684"/>
    <w:rsid w:val="00C177F4"/>
    <w:rsid w:val="00C2287B"/>
    <w:rsid w:val="00C33FEE"/>
    <w:rsid w:val="00C34C73"/>
    <w:rsid w:val="00C37212"/>
    <w:rsid w:val="00C4316D"/>
    <w:rsid w:val="00C44CA6"/>
    <w:rsid w:val="00C44F45"/>
    <w:rsid w:val="00C51ED4"/>
    <w:rsid w:val="00C5421E"/>
    <w:rsid w:val="00C54739"/>
    <w:rsid w:val="00C54D33"/>
    <w:rsid w:val="00C61883"/>
    <w:rsid w:val="00C62466"/>
    <w:rsid w:val="00C63624"/>
    <w:rsid w:val="00C80C4C"/>
    <w:rsid w:val="00C872E3"/>
    <w:rsid w:val="00C9126F"/>
    <w:rsid w:val="00C94211"/>
    <w:rsid w:val="00C975CA"/>
    <w:rsid w:val="00CB121B"/>
    <w:rsid w:val="00CC2DD2"/>
    <w:rsid w:val="00CC47B5"/>
    <w:rsid w:val="00CD7D0F"/>
    <w:rsid w:val="00CE17CE"/>
    <w:rsid w:val="00CE48CB"/>
    <w:rsid w:val="00CE56D0"/>
    <w:rsid w:val="00CF3EAD"/>
    <w:rsid w:val="00D00031"/>
    <w:rsid w:val="00D12428"/>
    <w:rsid w:val="00D1350C"/>
    <w:rsid w:val="00D23503"/>
    <w:rsid w:val="00D500B4"/>
    <w:rsid w:val="00D50934"/>
    <w:rsid w:val="00D65D17"/>
    <w:rsid w:val="00D67147"/>
    <w:rsid w:val="00D90282"/>
    <w:rsid w:val="00D9123F"/>
    <w:rsid w:val="00D93066"/>
    <w:rsid w:val="00D97CFA"/>
    <w:rsid w:val="00DA66D8"/>
    <w:rsid w:val="00DA6DC5"/>
    <w:rsid w:val="00DE3E46"/>
    <w:rsid w:val="00DE416F"/>
    <w:rsid w:val="00DE5776"/>
    <w:rsid w:val="00DF5F36"/>
    <w:rsid w:val="00DF7E2F"/>
    <w:rsid w:val="00E04591"/>
    <w:rsid w:val="00E06323"/>
    <w:rsid w:val="00E07570"/>
    <w:rsid w:val="00E15F6B"/>
    <w:rsid w:val="00E32D8E"/>
    <w:rsid w:val="00E33DC3"/>
    <w:rsid w:val="00E40455"/>
    <w:rsid w:val="00E44A78"/>
    <w:rsid w:val="00E45C15"/>
    <w:rsid w:val="00E462A9"/>
    <w:rsid w:val="00E55E0B"/>
    <w:rsid w:val="00E63188"/>
    <w:rsid w:val="00E77315"/>
    <w:rsid w:val="00E90B11"/>
    <w:rsid w:val="00E90D03"/>
    <w:rsid w:val="00E95858"/>
    <w:rsid w:val="00E97CE0"/>
    <w:rsid w:val="00EB632E"/>
    <w:rsid w:val="00EC1246"/>
    <w:rsid w:val="00EC4522"/>
    <w:rsid w:val="00EC5128"/>
    <w:rsid w:val="00EF0EE5"/>
    <w:rsid w:val="00EF3ABC"/>
    <w:rsid w:val="00EF6377"/>
    <w:rsid w:val="00F069CB"/>
    <w:rsid w:val="00F10AD1"/>
    <w:rsid w:val="00F12B71"/>
    <w:rsid w:val="00F2335D"/>
    <w:rsid w:val="00F42B74"/>
    <w:rsid w:val="00F474C1"/>
    <w:rsid w:val="00F507BE"/>
    <w:rsid w:val="00F53B70"/>
    <w:rsid w:val="00F625BA"/>
    <w:rsid w:val="00F7311F"/>
    <w:rsid w:val="00F85F22"/>
    <w:rsid w:val="00FA25CF"/>
    <w:rsid w:val="00FA6A21"/>
    <w:rsid w:val="00FB1F14"/>
    <w:rsid w:val="00FC6279"/>
    <w:rsid w:val="00FD088D"/>
    <w:rsid w:val="00FD784C"/>
    <w:rsid w:val="00FE2444"/>
    <w:rsid w:val="00FE26D5"/>
    <w:rsid w:val="00FE5740"/>
    <w:rsid w:val="00FE6E52"/>
    <w:rsid w:val="00FE7364"/>
    <w:rsid w:val="040E3D45"/>
    <w:rsid w:val="056E1F5D"/>
    <w:rsid w:val="05DDD966"/>
    <w:rsid w:val="0678B686"/>
    <w:rsid w:val="0B909AA2"/>
    <w:rsid w:val="0CAC6B4A"/>
    <w:rsid w:val="0CE25234"/>
    <w:rsid w:val="0DB84BDE"/>
    <w:rsid w:val="0EAB58DF"/>
    <w:rsid w:val="114E4FAD"/>
    <w:rsid w:val="142D9DFD"/>
    <w:rsid w:val="159E8C54"/>
    <w:rsid w:val="165C3ABC"/>
    <w:rsid w:val="17C5B5F1"/>
    <w:rsid w:val="183DD247"/>
    <w:rsid w:val="19F79C67"/>
    <w:rsid w:val="1A2B87F7"/>
    <w:rsid w:val="1A5A3A9E"/>
    <w:rsid w:val="1A6FC17F"/>
    <w:rsid w:val="1AEC149C"/>
    <w:rsid w:val="1C2CCB22"/>
    <w:rsid w:val="1C7B3D92"/>
    <w:rsid w:val="2055868B"/>
    <w:rsid w:val="226FB1D3"/>
    <w:rsid w:val="231DC967"/>
    <w:rsid w:val="25BF5A8D"/>
    <w:rsid w:val="26274530"/>
    <w:rsid w:val="269D3157"/>
    <w:rsid w:val="2727C95E"/>
    <w:rsid w:val="2932918D"/>
    <w:rsid w:val="2B6D0AFE"/>
    <w:rsid w:val="2B6FB3C0"/>
    <w:rsid w:val="2BDBE3FE"/>
    <w:rsid w:val="2D4CA35E"/>
    <w:rsid w:val="2E9E208A"/>
    <w:rsid w:val="2ECC80A8"/>
    <w:rsid w:val="33181D44"/>
    <w:rsid w:val="342F703D"/>
    <w:rsid w:val="34667E2C"/>
    <w:rsid w:val="3573762F"/>
    <w:rsid w:val="37EED805"/>
    <w:rsid w:val="385E5276"/>
    <w:rsid w:val="3B007C66"/>
    <w:rsid w:val="3EC294C6"/>
    <w:rsid w:val="433E4774"/>
    <w:rsid w:val="45B24723"/>
    <w:rsid w:val="4634067D"/>
    <w:rsid w:val="4A7562B0"/>
    <w:rsid w:val="4B13081F"/>
    <w:rsid w:val="4D6C2CEE"/>
    <w:rsid w:val="52308B4C"/>
    <w:rsid w:val="531B8071"/>
    <w:rsid w:val="53CF144F"/>
    <w:rsid w:val="5882E16B"/>
    <w:rsid w:val="5A9CD3F0"/>
    <w:rsid w:val="5B259EEC"/>
    <w:rsid w:val="5D8E7BFE"/>
    <w:rsid w:val="5EFAD03C"/>
    <w:rsid w:val="60918604"/>
    <w:rsid w:val="60D3D19C"/>
    <w:rsid w:val="66CC1962"/>
    <w:rsid w:val="684F7FAD"/>
    <w:rsid w:val="69B1262C"/>
    <w:rsid w:val="6BEA005D"/>
    <w:rsid w:val="6C8D46CD"/>
    <w:rsid w:val="6E66BDE5"/>
    <w:rsid w:val="72C2323C"/>
    <w:rsid w:val="74A11198"/>
    <w:rsid w:val="77000594"/>
    <w:rsid w:val="77E2D82D"/>
    <w:rsid w:val="789365A6"/>
    <w:rsid w:val="78BDD305"/>
    <w:rsid w:val="7B290E4F"/>
    <w:rsid w:val="7B86A74D"/>
    <w:rsid w:val="7BAF87FD"/>
    <w:rsid w:val="7F133EC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E594385"/>
  <w15:chartTrackingRefBased/>
  <w15:docId w15:val="{F5FEF5B2-9155-5647-87BE-F41FFD83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327"/>
  </w:style>
  <w:style w:type="paragraph" w:styleId="Heading1">
    <w:name w:val="heading 1"/>
    <w:basedOn w:val="Normal"/>
    <w:next w:val="Normal"/>
    <w:qFormat/>
    <w:rsid w:val="00CF3EAD"/>
    <w:pPr>
      <w:keepNext/>
      <w:jc w:val="center"/>
      <w:outlineLvl w:val="0"/>
    </w:pPr>
    <w:rPr>
      <w:b/>
      <w:bCs/>
      <w:sz w:val="28"/>
      <w:szCs w:val="28"/>
    </w:rPr>
  </w:style>
  <w:style w:type="paragraph" w:styleId="Heading2">
    <w:name w:val="heading 2"/>
    <w:basedOn w:val="Normal"/>
    <w:next w:val="Normal"/>
    <w:qFormat/>
    <w:rsid w:val="00CF3EAD"/>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F0EE5"/>
    <w:pPr>
      <w:tabs>
        <w:tab w:val="center" w:pos="4153"/>
        <w:tab w:val="right" w:pos="8306"/>
      </w:tabs>
    </w:pPr>
  </w:style>
  <w:style w:type="paragraph" w:styleId="Footer">
    <w:name w:val="footer"/>
    <w:basedOn w:val="Normal"/>
    <w:link w:val="FooterChar"/>
    <w:uiPriority w:val="99"/>
    <w:rsid w:val="00EF0EE5"/>
    <w:pPr>
      <w:tabs>
        <w:tab w:val="center" w:pos="4153"/>
        <w:tab w:val="right" w:pos="8306"/>
      </w:tabs>
    </w:pPr>
  </w:style>
  <w:style w:type="paragraph" w:styleId="BodyText">
    <w:name w:val="Body Text"/>
    <w:basedOn w:val="Normal"/>
    <w:rsid w:val="00CF3EAD"/>
  </w:style>
  <w:style w:type="character" w:styleId="PageNumber">
    <w:name w:val="page number"/>
    <w:basedOn w:val="DefaultParagraphFont"/>
    <w:rsid w:val="00A55DE6"/>
  </w:style>
  <w:style w:type="paragraph" w:styleId="BalloonText">
    <w:name w:val="Balloon Text"/>
    <w:basedOn w:val="Normal"/>
    <w:link w:val="BalloonTextChar"/>
    <w:uiPriority w:val="99"/>
    <w:semiHidden/>
    <w:rsid w:val="00781F36"/>
    <w:rPr>
      <w:rFonts w:ascii="Tahoma" w:hAnsi="Tahoma" w:cs="Tahoma"/>
      <w:sz w:val="16"/>
      <w:szCs w:val="16"/>
    </w:rPr>
  </w:style>
  <w:style w:type="paragraph" w:styleId="DocumentMap">
    <w:name w:val="Document Map"/>
    <w:basedOn w:val="Normal"/>
    <w:semiHidden/>
    <w:rsid w:val="00FE7364"/>
    <w:pPr>
      <w:shd w:val="clear" w:color="auto" w:fill="000080"/>
    </w:pPr>
    <w:rPr>
      <w:rFonts w:ascii="Tahoma" w:hAnsi="Tahoma" w:cs="Tahoma"/>
    </w:rPr>
  </w:style>
  <w:style w:type="character" w:customStyle="1" w:styleId="FooterChar">
    <w:name w:val="Footer Char"/>
    <w:link w:val="Footer"/>
    <w:uiPriority w:val="99"/>
    <w:rsid w:val="00CD7D0F"/>
    <w:rPr>
      <w:rFonts w:ascii="Arial" w:hAnsi="Arial" w:cs="Arial"/>
      <w:sz w:val="22"/>
      <w:szCs w:val="22"/>
    </w:rPr>
  </w:style>
  <w:style w:type="paragraph" w:styleId="ListParagraph">
    <w:name w:val="List Paragraph"/>
    <w:basedOn w:val="Normal"/>
    <w:uiPriority w:val="34"/>
    <w:qFormat/>
    <w:rsid w:val="00B479A9"/>
    <w:pPr>
      <w:ind w:left="720"/>
    </w:pPr>
    <w:rPr>
      <w:rFonts w:ascii="Times New Roman" w:hAnsi="Times New Roman" w:cs="Times New Roman"/>
    </w:rPr>
  </w:style>
  <w:style w:type="table" w:styleId="TableGrid">
    <w:name w:val="Table Grid"/>
    <w:basedOn w:val="TableNormal"/>
    <w:uiPriority w:val="59"/>
    <w:rsid w:val="008F0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B45F6"/>
    <w:rPr>
      <w:color w:val="0000FF"/>
      <w:u w:val="single"/>
    </w:rPr>
  </w:style>
  <w:style w:type="character" w:customStyle="1" w:styleId="HeaderChar">
    <w:name w:val="Header Char"/>
    <w:link w:val="Header"/>
    <w:uiPriority w:val="99"/>
    <w:rsid w:val="00053C64"/>
    <w:rPr>
      <w:rFonts w:ascii="Arial" w:hAnsi="Arial" w:cs="Arial"/>
      <w:sz w:val="22"/>
      <w:szCs w:val="22"/>
      <w:lang w:eastAsia="en-GB"/>
    </w:rPr>
  </w:style>
  <w:style w:type="character" w:styleId="CommentReference">
    <w:name w:val="annotation reference"/>
    <w:uiPriority w:val="99"/>
    <w:semiHidden/>
    <w:unhideWhenUsed/>
    <w:rsid w:val="00710862"/>
    <w:rPr>
      <w:sz w:val="16"/>
      <w:szCs w:val="16"/>
    </w:rPr>
  </w:style>
  <w:style w:type="paragraph" w:styleId="CommentText">
    <w:name w:val="annotation text"/>
    <w:basedOn w:val="Normal"/>
    <w:link w:val="CommentTextChar"/>
    <w:uiPriority w:val="99"/>
    <w:unhideWhenUsed/>
    <w:rsid w:val="00710862"/>
    <w:rPr>
      <w:sz w:val="20"/>
      <w:szCs w:val="20"/>
    </w:rPr>
  </w:style>
  <w:style w:type="character" w:customStyle="1" w:styleId="CommentTextChar">
    <w:name w:val="Comment Text Char"/>
    <w:link w:val="CommentText"/>
    <w:uiPriority w:val="99"/>
    <w:rsid w:val="00710862"/>
    <w:rPr>
      <w:rFonts w:ascii="Arial" w:hAnsi="Arial" w:cs="Arial"/>
      <w:lang w:eastAsia="en-GB"/>
    </w:rPr>
  </w:style>
  <w:style w:type="paragraph" w:styleId="CommentSubject">
    <w:name w:val="annotation subject"/>
    <w:basedOn w:val="CommentText"/>
    <w:next w:val="CommentText"/>
    <w:link w:val="CommentSubjectChar"/>
    <w:uiPriority w:val="99"/>
    <w:semiHidden/>
    <w:unhideWhenUsed/>
    <w:rsid w:val="00710862"/>
    <w:rPr>
      <w:b/>
      <w:bCs/>
    </w:rPr>
  </w:style>
  <w:style w:type="character" w:customStyle="1" w:styleId="CommentSubjectChar">
    <w:name w:val="Comment Subject Char"/>
    <w:link w:val="CommentSubject"/>
    <w:uiPriority w:val="99"/>
    <w:semiHidden/>
    <w:rsid w:val="00710862"/>
    <w:rPr>
      <w:rFonts w:ascii="Arial" w:hAnsi="Arial" w:cs="Arial"/>
      <w:b/>
      <w:bCs/>
      <w:lang w:eastAsia="en-GB"/>
    </w:rPr>
  </w:style>
  <w:style w:type="paragraph" w:styleId="FootnoteText">
    <w:name w:val="footnote text"/>
    <w:basedOn w:val="Normal"/>
    <w:link w:val="FootnoteTextChar"/>
    <w:uiPriority w:val="99"/>
    <w:semiHidden/>
    <w:unhideWhenUsed/>
    <w:rsid w:val="006C24BA"/>
    <w:rPr>
      <w:sz w:val="20"/>
      <w:szCs w:val="20"/>
    </w:rPr>
  </w:style>
  <w:style w:type="character" w:customStyle="1" w:styleId="FootnoteTextChar">
    <w:name w:val="Footnote Text Char"/>
    <w:link w:val="FootnoteText"/>
    <w:uiPriority w:val="99"/>
    <w:semiHidden/>
    <w:rsid w:val="006C24BA"/>
    <w:rPr>
      <w:rFonts w:ascii="Arial" w:hAnsi="Arial" w:cs="Arial"/>
      <w:lang w:eastAsia="en-GB"/>
    </w:rPr>
  </w:style>
  <w:style w:type="character" w:styleId="FootnoteReference">
    <w:name w:val="footnote reference"/>
    <w:uiPriority w:val="99"/>
    <w:semiHidden/>
    <w:unhideWhenUsed/>
    <w:rsid w:val="006C24BA"/>
    <w:rPr>
      <w:vertAlign w:val="superscript"/>
    </w:rPr>
  </w:style>
  <w:style w:type="character" w:customStyle="1" w:styleId="BalloonTextChar">
    <w:name w:val="Balloon Text Char"/>
    <w:link w:val="BalloonText"/>
    <w:uiPriority w:val="99"/>
    <w:semiHidden/>
    <w:rsid w:val="00332B9C"/>
    <w:rPr>
      <w:rFonts w:ascii="Tahoma" w:hAnsi="Tahoma" w:cs="Tahoma"/>
      <w:sz w:val="16"/>
      <w:szCs w:val="16"/>
      <w:lang w:eastAsia="en-GB"/>
    </w:rPr>
  </w:style>
  <w:style w:type="paragraph" w:styleId="NoSpacing">
    <w:name w:val="No Spacing"/>
    <w:uiPriority w:val="1"/>
    <w:qFormat/>
    <w:rsid w:val="00332B9C"/>
    <w:rPr>
      <w:rFonts w:ascii="Arial" w:eastAsia="SimHei" w:hAnsi="Arial"/>
      <w:sz w:val="22"/>
      <w:szCs w:val="22"/>
      <w:lang w:eastAsia="zh-CN"/>
    </w:rPr>
  </w:style>
  <w:style w:type="paragraph" w:customStyle="1" w:styleId="Default">
    <w:name w:val="Default"/>
    <w:rsid w:val="00332B9C"/>
    <w:pPr>
      <w:autoSpaceDE w:val="0"/>
      <w:autoSpaceDN w:val="0"/>
      <w:adjustRightInd w:val="0"/>
    </w:pPr>
    <w:rPr>
      <w:rFonts w:ascii="Arial" w:eastAsia="SimSun" w:hAnsi="Arial" w:cs="Calibri"/>
      <w:color w:val="000000"/>
      <w:lang w:eastAsia="zh-CN"/>
    </w:rPr>
  </w:style>
  <w:style w:type="paragraph" w:styleId="PlainText">
    <w:name w:val="Plain Text"/>
    <w:basedOn w:val="Normal"/>
    <w:link w:val="PlainTextChar"/>
    <w:uiPriority w:val="99"/>
    <w:unhideWhenUsed/>
    <w:rsid w:val="00332B9C"/>
    <w:rPr>
      <w:rFonts w:eastAsia="Calibri" w:cs="Times New Roman"/>
      <w:color w:val="000000"/>
      <w:szCs w:val="21"/>
      <w:lang w:val="x-none" w:eastAsia="en-US"/>
    </w:rPr>
  </w:style>
  <w:style w:type="character" w:customStyle="1" w:styleId="PlainTextChar">
    <w:name w:val="Plain Text Char"/>
    <w:link w:val="PlainText"/>
    <w:uiPriority w:val="99"/>
    <w:rsid w:val="00332B9C"/>
    <w:rPr>
      <w:rFonts w:ascii="Arial" w:eastAsia="Calibri" w:hAnsi="Arial"/>
      <w:color w:val="000000"/>
      <w:sz w:val="24"/>
      <w:szCs w:val="21"/>
      <w:lang w:val="x-none" w:eastAsia="en-US"/>
    </w:rPr>
  </w:style>
  <w:style w:type="paragraph" w:styleId="NormalWeb">
    <w:name w:val="Normal (Web)"/>
    <w:basedOn w:val="Normal"/>
    <w:uiPriority w:val="99"/>
    <w:unhideWhenUsed/>
    <w:rsid w:val="00332B9C"/>
    <w:rPr>
      <w:rFonts w:ascii="Times New Roman" w:eastAsia="Arial" w:hAnsi="Times New Roman" w:cs="Times New Roman"/>
    </w:rPr>
  </w:style>
  <w:style w:type="character" w:styleId="FollowedHyperlink">
    <w:name w:val="FollowedHyperlink"/>
    <w:uiPriority w:val="99"/>
    <w:semiHidden/>
    <w:unhideWhenUsed/>
    <w:rsid w:val="00AF7112"/>
    <w:rPr>
      <w:color w:val="954F72"/>
      <w:u w:val="single"/>
    </w:rPr>
  </w:style>
  <w:style w:type="paragraph" w:styleId="Revision">
    <w:name w:val="Revision"/>
    <w:hidden/>
    <w:uiPriority w:val="99"/>
    <w:semiHidden/>
    <w:rsid w:val="00B9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2837">
      <w:bodyDiv w:val="1"/>
      <w:marLeft w:val="0"/>
      <w:marRight w:val="0"/>
      <w:marTop w:val="0"/>
      <w:marBottom w:val="0"/>
      <w:divBdr>
        <w:top w:val="none" w:sz="0" w:space="0" w:color="auto"/>
        <w:left w:val="none" w:sz="0" w:space="0" w:color="auto"/>
        <w:bottom w:val="none" w:sz="0" w:space="0" w:color="auto"/>
        <w:right w:val="none" w:sz="0" w:space="0" w:color="auto"/>
      </w:divBdr>
    </w:div>
    <w:div w:id="102192010">
      <w:bodyDiv w:val="1"/>
      <w:marLeft w:val="0"/>
      <w:marRight w:val="0"/>
      <w:marTop w:val="0"/>
      <w:marBottom w:val="0"/>
      <w:divBdr>
        <w:top w:val="none" w:sz="0" w:space="0" w:color="auto"/>
        <w:left w:val="none" w:sz="0" w:space="0" w:color="auto"/>
        <w:bottom w:val="none" w:sz="0" w:space="0" w:color="auto"/>
        <w:right w:val="none" w:sz="0" w:space="0" w:color="auto"/>
      </w:divBdr>
    </w:div>
    <w:div w:id="197818976">
      <w:bodyDiv w:val="1"/>
      <w:marLeft w:val="0"/>
      <w:marRight w:val="0"/>
      <w:marTop w:val="0"/>
      <w:marBottom w:val="0"/>
      <w:divBdr>
        <w:top w:val="none" w:sz="0" w:space="0" w:color="auto"/>
        <w:left w:val="none" w:sz="0" w:space="0" w:color="auto"/>
        <w:bottom w:val="none" w:sz="0" w:space="0" w:color="auto"/>
        <w:right w:val="none" w:sz="0" w:space="0" w:color="auto"/>
      </w:divBdr>
    </w:div>
    <w:div w:id="202132206">
      <w:bodyDiv w:val="1"/>
      <w:marLeft w:val="0"/>
      <w:marRight w:val="0"/>
      <w:marTop w:val="0"/>
      <w:marBottom w:val="0"/>
      <w:divBdr>
        <w:top w:val="none" w:sz="0" w:space="0" w:color="auto"/>
        <w:left w:val="none" w:sz="0" w:space="0" w:color="auto"/>
        <w:bottom w:val="none" w:sz="0" w:space="0" w:color="auto"/>
        <w:right w:val="none" w:sz="0" w:space="0" w:color="auto"/>
      </w:divBdr>
    </w:div>
    <w:div w:id="329143371">
      <w:bodyDiv w:val="1"/>
      <w:marLeft w:val="0"/>
      <w:marRight w:val="0"/>
      <w:marTop w:val="0"/>
      <w:marBottom w:val="0"/>
      <w:divBdr>
        <w:top w:val="none" w:sz="0" w:space="0" w:color="auto"/>
        <w:left w:val="none" w:sz="0" w:space="0" w:color="auto"/>
        <w:bottom w:val="none" w:sz="0" w:space="0" w:color="auto"/>
        <w:right w:val="none" w:sz="0" w:space="0" w:color="auto"/>
      </w:divBdr>
    </w:div>
    <w:div w:id="473061838">
      <w:bodyDiv w:val="1"/>
      <w:marLeft w:val="0"/>
      <w:marRight w:val="0"/>
      <w:marTop w:val="0"/>
      <w:marBottom w:val="0"/>
      <w:divBdr>
        <w:top w:val="none" w:sz="0" w:space="0" w:color="auto"/>
        <w:left w:val="none" w:sz="0" w:space="0" w:color="auto"/>
        <w:bottom w:val="none" w:sz="0" w:space="0" w:color="auto"/>
        <w:right w:val="none" w:sz="0" w:space="0" w:color="auto"/>
      </w:divBdr>
    </w:div>
    <w:div w:id="740953387">
      <w:bodyDiv w:val="1"/>
      <w:marLeft w:val="0"/>
      <w:marRight w:val="0"/>
      <w:marTop w:val="0"/>
      <w:marBottom w:val="0"/>
      <w:divBdr>
        <w:top w:val="none" w:sz="0" w:space="0" w:color="auto"/>
        <w:left w:val="none" w:sz="0" w:space="0" w:color="auto"/>
        <w:bottom w:val="none" w:sz="0" w:space="0" w:color="auto"/>
        <w:right w:val="none" w:sz="0" w:space="0" w:color="auto"/>
      </w:divBdr>
    </w:div>
    <w:div w:id="996686900">
      <w:bodyDiv w:val="1"/>
      <w:marLeft w:val="0"/>
      <w:marRight w:val="0"/>
      <w:marTop w:val="0"/>
      <w:marBottom w:val="0"/>
      <w:divBdr>
        <w:top w:val="none" w:sz="0" w:space="0" w:color="auto"/>
        <w:left w:val="none" w:sz="0" w:space="0" w:color="auto"/>
        <w:bottom w:val="none" w:sz="0" w:space="0" w:color="auto"/>
        <w:right w:val="none" w:sz="0" w:space="0" w:color="auto"/>
      </w:divBdr>
      <w:divsChild>
        <w:div w:id="114831575">
          <w:marLeft w:val="0"/>
          <w:marRight w:val="0"/>
          <w:marTop w:val="0"/>
          <w:marBottom w:val="0"/>
          <w:divBdr>
            <w:top w:val="none" w:sz="0" w:space="0" w:color="auto"/>
            <w:left w:val="none" w:sz="0" w:space="0" w:color="auto"/>
            <w:bottom w:val="none" w:sz="0" w:space="0" w:color="auto"/>
            <w:right w:val="none" w:sz="0" w:space="0" w:color="auto"/>
          </w:divBdr>
          <w:divsChild>
            <w:div w:id="668948869">
              <w:marLeft w:val="0"/>
              <w:marRight w:val="0"/>
              <w:marTop w:val="0"/>
              <w:marBottom w:val="0"/>
              <w:divBdr>
                <w:top w:val="none" w:sz="0" w:space="0" w:color="auto"/>
                <w:left w:val="none" w:sz="0" w:space="0" w:color="auto"/>
                <w:bottom w:val="none" w:sz="0" w:space="0" w:color="auto"/>
                <w:right w:val="none" w:sz="0" w:space="0" w:color="auto"/>
              </w:divBdr>
            </w:div>
            <w:div w:id="1264194371">
              <w:marLeft w:val="0"/>
              <w:marRight w:val="0"/>
              <w:marTop w:val="0"/>
              <w:marBottom w:val="0"/>
              <w:divBdr>
                <w:top w:val="none" w:sz="0" w:space="0" w:color="auto"/>
                <w:left w:val="none" w:sz="0" w:space="0" w:color="auto"/>
                <w:bottom w:val="none" w:sz="0" w:space="0" w:color="auto"/>
                <w:right w:val="none" w:sz="0" w:space="0" w:color="auto"/>
              </w:divBdr>
            </w:div>
            <w:div w:id="2044748815">
              <w:marLeft w:val="0"/>
              <w:marRight w:val="0"/>
              <w:marTop w:val="0"/>
              <w:marBottom w:val="0"/>
              <w:divBdr>
                <w:top w:val="none" w:sz="0" w:space="0" w:color="auto"/>
                <w:left w:val="none" w:sz="0" w:space="0" w:color="auto"/>
                <w:bottom w:val="none" w:sz="0" w:space="0" w:color="auto"/>
                <w:right w:val="none" w:sz="0" w:space="0" w:color="auto"/>
              </w:divBdr>
            </w:div>
            <w:div w:id="2062483929">
              <w:marLeft w:val="0"/>
              <w:marRight w:val="0"/>
              <w:marTop w:val="0"/>
              <w:marBottom w:val="0"/>
              <w:divBdr>
                <w:top w:val="none" w:sz="0" w:space="0" w:color="auto"/>
                <w:left w:val="none" w:sz="0" w:space="0" w:color="auto"/>
                <w:bottom w:val="none" w:sz="0" w:space="0" w:color="auto"/>
                <w:right w:val="none" w:sz="0" w:space="0" w:color="auto"/>
              </w:divBdr>
            </w:div>
          </w:divsChild>
        </w:div>
        <w:div w:id="379282538">
          <w:marLeft w:val="0"/>
          <w:marRight w:val="0"/>
          <w:marTop w:val="0"/>
          <w:marBottom w:val="0"/>
          <w:divBdr>
            <w:top w:val="none" w:sz="0" w:space="0" w:color="auto"/>
            <w:left w:val="none" w:sz="0" w:space="0" w:color="auto"/>
            <w:bottom w:val="none" w:sz="0" w:space="0" w:color="auto"/>
            <w:right w:val="none" w:sz="0" w:space="0" w:color="auto"/>
          </w:divBdr>
          <w:divsChild>
            <w:div w:id="454449646">
              <w:marLeft w:val="0"/>
              <w:marRight w:val="0"/>
              <w:marTop w:val="0"/>
              <w:marBottom w:val="0"/>
              <w:divBdr>
                <w:top w:val="none" w:sz="0" w:space="0" w:color="auto"/>
                <w:left w:val="none" w:sz="0" w:space="0" w:color="auto"/>
                <w:bottom w:val="none" w:sz="0" w:space="0" w:color="auto"/>
                <w:right w:val="none" w:sz="0" w:space="0" w:color="auto"/>
              </w:divBdr>
            </w:div>
            <w:div w:id="511528805">
              <w:marLeft w:val="0"/>
              <w:marRight w:val="0"/>
              <w:marTop w:val="0"/>
              <w:marBottom w:val="0"/>
              <w:divBdr>
                <w:top w:val="none" w:sz="0" w:space="0" w:color="auto"/>
                <w:left w:val="none" w:sz="0" w:space="0" w:color="auto"/>
                <w:bottom w:val="none" w:sz="0" w:space="0" w:color="auto"/>
                <w:right w:val="none" w:sz="0" w:space="0" w:color="auto"/>
              </w:divBdr>
            </w:div>
            <w:div w:id="1413312931">
              <w:marLeft w:val="0"/>
              <w:marRight w:val="0"/>
              <w:marTop w:val="0"/>
              <w:marBottom w:val="0"/>
              <w:divBdr>
                <w:top w:val="none" w:sz="0" w:space="0" w:color="auto"/>
                <w:left w:val="none" w:sz="0" w:space="0" w:color="auto"/>
                <w:bottom w:val="none" w:sz="0" w:space="0" w:color="auto"/>
                <w:right w:val="none" w:sz="0" w:space="0" w:color="auto"/>
              </w:divBdr>
            </w:div>
            <w:div w:id="1723283124">
              <w:marLeft w:val="0"/>
              <w:marRight w:val="0"/>
              <w:marTop w:val="0"/>
              <w:marBottom w:val="0"/>
              <w:divBdr>
                <w:top w:val="none" w:sz="0" w:space="0" w:color="auto"/>
                <w:left w:val="none" w:sz="0" w:space="0" w:color="auto"/>
                <w:bottom w:val="none" w:sz="0" w:space="0" w:color="auto"/>
                <w:right w:val="none" w:sz="0" w:space="0" w:color="auto"/>
              </w:divBdr>
            </w:div>
            <w:div w:id="1930768945">
              <w:marLeft w:val="0"/>
              <w:marRight w:val="0"/>
              <w:marTop w:val="0"/>
              <w:marBottom w:val="0"/>
              <w:divBdr>
                <w:top w:val="none" w:sz="0" w:space="0" w:color="auto"/>
                <w:left w:val="none" w:sz="0" w:space="0" w:color="auto"/>
                <w:bottom w:val="none" w:sz="0" w:space="0" w:color="auto"/>
                <w:right w:val="none" w:sz="0" w:space="0" w:color="auto"/>
              </w:divBdr>
            </w:div>
          </w:divsChild>
        </w:div>
        <w:div w:id="1283733500">
          <w:marLeft w:val="0"/>
          <w:marRight w:val="0"/>
          <w:marTop w:val="0"/>
          <w:marBottom w:val="0"/>
          <w:divBdr>
            <w:top w:val="none" w:sz="0" w:space="0" w:color="auto"/>
            <w:left w:val="none" w:sz="0" w:space="0" w:color="auto"/>
            <w:bottom w:val="none" w:sz="0" w:space="0" w:color="auto"/>
            <w:right w:val="none" w:sz="0" w:space="0" w:color="auto"/>
          </w:divBdr>
          <w:divsChild>
            <w:div w:id="752749341">
              <w:marLeft w:val="0"/>
              <w:marRight w:val="0"/>
              <w:marTop w:val="0"/>
              <w:marBottom w:val="0"/>
              <w:divBdr>
                <w:top w:val="none" w:sz="0" w:space="0" w:color="auto"/>
                <w:left w:val="none" w:sz="0" w:space="0" w:color="auto"/>
                <w:bottom w:val="none" w:sz="0" w:space="0" w:color="auto"/>
                <w:right w:val="none" w:sz="0" w:space="0" w:color="auto"/>
              </w:divBdr>
            </w:div>
            <w:div w:id="805706642">
              <w:marLeft w:val="0"/>
              <w:marRight w:val="0"/>
              <w:marTop w:val="0"/>
              <w:marBottom w:val="0"/>
              <w:divBdr>
                <w:top w:val="none" w:sz="0" w:space="0" w:color="auto"/>
                <w:left w:val="none" w:sz="0" w:space="0" w:color="auto"/>
                <w:bottom w:val="none" w:sz="0" w:space="0" w:color="auto"/>
                <w:right w:val="none" w:sz="0" w:space="0" w:color="auto"/>
              </w:divBdr>
            </w:div>
            <w:div w:id="1045253870">
              <w:marLeft w:val="0"/>
              <w:marRight w:val="0"/>
              <w:marTop w:val="0"/>
              <w:marBottom w:val="0"/>
              <w:divBdr>
                <w:top w:val="none" w:sz="0" w:space="0" w:color="auto"/>
                <w:left w:val="none" w:sz="0" w:space="0" w:color="auto"/>
                <w:bottom w:val="none" w:sz="0" w:space="0" w:color="auto"/>
                <w:right w:val="none" w:sz="0" w:space="0" w:color="auto"/>
              </w:divBdr>
            </w:div>
            <w:div w:id="1525288605">
              <w:marLeft w:val="0"/>
              <w:marRight w:val="0"/>
              <w:marTop w:val="0"/>
              <w:marBottom w:val="0"/>
              <w:divBdr>
                <w:top w:val="none" w:sz="0" w:space="0" w:color="auto"/>
                <w:left w:val="none" w:sz="0" w:space="0" w:color="auto"/>
                <w:bottom w:val="none" w:sz="0" w:space="0" w:color="auto"/>
                <w:right w:val="none" w:sz="0" w:space="0" w:color="auto"/>
              </w:divBdr>
            </w:div>
            <w:div w:id="1602447730">
              <w:marLeft w:val="0"/>
              <w:marRight w:val="0"/>
              <w:marTop w:val="0"/>
              <w:marBottom w:val="0"/>
              <w:divBdr>
                <w:top w:val="none" w:sz="0" w:space="0" w:color="auto"/>
                <w:left w:val="none" w:sz="0" w:space="0" w:color="auto"/>
                <w:bottom w:val="none" w:sz="0" w:space="0" w:color="auto"/>
                <w:right w:val="none" w:sz="0" w:space="0" w:color="auto"/>
              </w:divBdr>
            </w:div>
          </w:divsChild>
        </w:div>
        <w:div w:id="1420759438">
          <w:marLeft w:val="0"/>
          <w:marRight w:val="0"/>
          <w:marTop w:val="0"/>
          <w:marBottom w:val="0"/>
          <w:divBdr>
            <w:top w:val="none" w:sz="0" w:space="0" w:color="auto"/>
            <w:left w:val="none" w:sz="0" w:space="0" w:color="auto"/>
            <w:bottom w:val="none" w:sz="0" w:space="0" w:color="auto"/>
            <w:right w:val="none" w:sz="0" w:space="0" w:color="auto"/>
          </w:divBdr>
        </w:div>
        <w:div w:id="1481850749">
          <w:marLeft w:val="0"/>
          <w:marRight w:val="0"/>
          <w:marTop w:val="0"/>
          <w:marBottom w:val="0"/>
          <w:divBdr>
            <w:top w:val="none" w:sz="0" w:space="0" w:color="auto"/>
            <w:left w:val="none" w:sz="0" w:space="0" w:color="auto"/>
            <w:bottom w:val="none" w:sz="0" w:space="0" w:color="auto"/>
            <w:right w:val="none" w:sz="0" w:space="0" w:color="auto"/>
          </w:divBdr>
          <w:divsChild>
            <w:div w:id="695038663">
              <w:marLeft w:val="0"/>
              <w:marRight w:val="0"/>
              <w:marTop w:val="0"/>
              <w:marBottom w:val="0"/>
              <w:divBdr>
                <w:top w:val="none" w:sz="0" w:space="0" w:color="auto"/>
                <w:left w:val="none" w:sz="0" w:space="0" w:color="auto"/>
                <w:bottom w:val="none" w:sz="0" w:space="0" w:color="auto"/>
                <w:right w:val="none" w:sz="0" w:space="0" w:color="auto"/>
              </w:divBdr>
            </w:div>
            <w:div w:id="1227760676">
              <w:marLeft w:val="0"/>
              <w:marRight w:val="0"/>
              <w:marTop w:val="0"/>
              <w:marBottom w:val="0"/>
              <w:divBdr>
                <w:top w:val="none" w:sz="0" w:space="0" w:color="auto"/>
                <w:left w:val="none" w:sz="0" w:space="0" w:color="auto"/>
                <w:bottom w:val="none" w:sz="0" w:space="0" w:color="auto"/>
                <w:right w:val="none" w:sz="0" w:space="0" w:color="auto"/>
              </w:divBdr>
            </w:div>
          </w:divsChild>
        </w:div>
        <w:div w:id="1685011725">
          <w:marLeft w:val="0"/>
          <w:marRight w:val="0"/>
          <w:marTop w:val="0"/>
          <w:marBottom w:val="0"/>
          <w:divBdr>
            <w:top w:val="none" w:sz="0" w:space="0" w:color="auto"/>
            <w:left w:val="none" w:sz="0" w:space="0" w:color="auto"/>
            <w:bottom w:val="none" w:sz="0" w:space="0" w:color="auto"/>
            <w:right w:val="none" w:sz="0" w:space="0" w:color="auto"/>
          </w:divBdr>
          <w:divsChild>
            <w:div w:id="55134671">
              <w:marLeft w:val="0"/>
              <w:marRight w:val="0"/>
              <w:marTop w:val="0"/>
              <w:marBottom w:val="0"/>
              <w:divBdr>
                <w:top w:val="none" w:sz="0" w:space="0" w:color="auto"/>
                <w:left w:val="none" w:sz="0" w:space="0" w:color="auto"/>
                <w:bottom w:val="none" w:sz="0" w:space="0" w:color="auto"/>
                <w:right w:val="none" w:sz="0" w:space="0" w:color="auto"/>
              </w:divBdr>
            </w:div>
            <w:div w:id="1951886657">
              <w:marLeft w:val="0"/>
              <w:marRight w:val="0"/>
              <w:marTop w:val="0"/>
              <w:marBottom w:val="0"/>
              <w:divBdr>
                <w:top w:val="none" w:sz="0" w:space="0" w:color="auto"/>
                <w:left w:val="none" w:sz="0" w:space="0" w:color="auto"/>
                <w:bottom w:val="none" w:sz="0" w:space="0" w:color="auto"/>
                <w:right w:val="none" w:sz="0" w:space="0" w:color="auto"/>
              </w:divBdr>
            </w:div>
            <w:div w:id="1981687173">
              <w:marLeft w:val="0"/>
              <w:marRight w:val="0"/>
              <w:marTop w:val="0"/>
              <w:marBottom w:val="0"/>
              <w:divBdr>
                <w:top w:val="none" w:sz="0" w:space="0" w:color="auto"/>
                <w:left w:val="none" w:sz="0" w:space="0" w:color="auto"/>
                <w:bottom w:val="none" w:sz="0" w:space="0" w:color="auto"/>
                <w:right w:val="none" w:sz="0" w:space="0" w:color="auto"/>
              </w:divBdr>
            </w:div>
            <w:div w:id="20089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231">
      <w:bodyDiv w:val="1"/>
      <w:marLeft w:val="0"/>
      <w:marRight w:val="0"/>
      <w:marTop w:val="0"/>
      <w:marBottom w:val="0"/>
      <w:divBdr>
        <w:top w:val="none" w:sz="0" w:space="0" w:color="auto"/>
        <w:left w:val="none" w:sz="0" w:space="0" w:color="auto"/>
        <w:bottom w:val="none" w:sz="0" w:space="0" w:color="auto"/>
        <w:right w:val="none" w:sz="0" w:space="0" w:color="auto"/>
      </w:divBdr>
    </w:div>
    <w:div w:id="1028140628">
      <w:bodyDiv w:val="1"/>
      <w:marLeft w:val="0"/>
      <w:marRight w:val="0"/>
      <w:marTop w:val="0"/>
      <w:marBottom w:val="0"/>
      <w:divBdr>
        <w:top w:val="none" w:sz="0" w:space="0" w:color="auto"/>
        <w:left w:val="none" w:sz="0" w:space="0" w:color="auto"/>
        <w:bottom w:val="none" w:sz="0" w:space="0" w:color="auto"/>
        <w:right w:val="none" w:sz="0" w:space="0" w:color="auto"/>
      </w:divBdr>
    </w:div>
    <w:div w:id="1173957616">
      <w:bodyDiv w:val="1"/>
      <w:marLeft w:val="0"/>
      <w:marRight w:val="0"/>
      <w:marTop w:val="0"/>
      <w:marBottom w:val="0"/>
      <w:divBdr>
        <w:top w:val="none" w:sz="0" w:space="0" w:color="auto"/>
        <w:left w:val="none" w:sz="0" w:space="0" w:color="auto"/>
        <w:bottom w:val="none" w:sz="0" w:space="0" w:color="auto"/>
        <w:right w:val="none" w:sz="0" w:space="0" w:color="auto"/>
      </w:divBdr>
    </w:div>
    <w:div w:id="1543902099">
      <w:bodyDiv w:val="1"/>
      <w:marLeft w:val="0"/>
      <w:marRight w:val="0"/>
      <w:marTop w:val="0"/>
      <w:marBottom w:val="0"/>
      <w:divBdr>
        <w:top w:val="none" w:sz="0" w:space="0" w:color="auto"/>
        <w:left w:val="none" w:sz="0" w:space="0" w:color="auto"/>
        <w:bottom w:val="none" w:sz="0" w:space="0" w:color="auto"/>
        <w:right w:val="none" w:sz="0" w:space="0" w:color="auto"/>
      </w:divBdr>
    </w:div>
    <w:div w:id="1687636392">
      <w:bodyDiv w:val="1"/>
      <w:marLeft w:val="0"/>
      <w:marRight w:val="0"/>
      <w:marTop w:val="0"/>
      <w:marBottom w:val="0"/>
      <w:divBdr>
        <w:top w:val="none" w:sz="0" w:space="0" w:color="auto"/>
        <w:left w:val="none" w:sz="0" w:space="0" w:color="auto"/>
        <w:bottom w:val="none" w:sz="0" w:space="0" w:color="auto"/>
        <w:right w:val="none" w:sz="0" w:space="0" w:color="auto"/>
      </w:divBdr>
    </w:div>
    <w:div w:id="1868173638">
      <w:bodyDiv w:val="1"/>
      <w:marLeft w:val="0"/>
      <w:marRight w:val="0"/>
      <w:marTop w:val="0"/>
      <w:marBottom w:val="0"/>
      <w:divBdr>
        <w:top w:val="none" w:sz="0" w:space="0" w:color="auto"/>
        <w:left w:val="none" w:sz="0" w:space="0" w:color="auto"/>
        <w:bottom w:val="none" w:sz="0" w:space="0" w:color="auto"/>
        <w:right w:val="none" w:sz="0" w:space="0" w:color="auto"/>
      </w:divBdr>
    </w:div>
    <w:div w:id="1973319882">
      <w:bodyDiv w:val="1"/>
      <w:marLeft w:val="0"/>
      <w:marRight w:val="0"/>
      <w:marTop w:val="0"/>
      <w:marBottom w:val="0"/>
      <w:divBdr>
        <w:top w:val="none" w:sz="0" w:space="0" w:color="auto"/>
        <w:left w:val="none" w:sz="0" w:space="0" w:color="auto"/>
        <w:bottom w:val="none" w:sz="0" w:space="0" w:color="auto"/>
        <w:right w:val="none" w:sz="0" w:space="0" w:color="auto"/>
      </w:divBdr>
    </w:div>
    <w:div w:id="1973442910">
      <w:bodyDiv w:val="1"/>
      <w:marLeft w:val="0"/>
      <w:marRight w:val="0"/>
      <w:marTop w:val="0"/>
      <w:marBottom w:val="0"/>
      <w:divBdr>
        <w:top w:val="none" w:sz="0" w:space="0" w:color="auto"/>
        <w:left w:val="none" w:sz="0" w:space="0" w:color="auto"/>
        <w:bottom w:val="none" w:sz="0" w:space="0" w:color="auto"/>
        <w:right w:val="none" w:sz="0" w:space="0" w:color="auto"/>
      </w:divBdr>
    </w:div>
    <w:div w:id="1991980665">
      <w:bodyDiv w:val="1"/>
      <w:marLeft w:val="0"/>
      <w:marRight w:val="0"/>
      <w:marTop w:val="0"/>
      <w:marBottom w:val="0"/>
      <w:divBdr>
        <w:top w:val="none" w:sz="0" w:space="0" w:color="auto"/>
        <w:left w:val="none" w:sz="0" w:space="0" w:color="auto"/>
        <w:bottom w:val="none" w:sz="0" w:space="0" w:color="auto"/>
        <w:right w:val="none" w:sz="0" w:space="0" w:color="auto"/>
      </w:divBdr>
    </w:div>
    <w:div w:id="2029871689">
      <w:bodyDiv w:val="1"/>
      <w:marLeft w:val="0"/>
      <w:marRight w:val="0"/>
      <w:marTop w:val="0"/>
      <w:marBottom w:val="0"/>
      <w:divBdr>
        <w:top w:val="none" w:sz="0" w:space="0" w:color="auto"/>
        <w:left w:val="none" w:sz="0" w:space="0" w:color="auto"/>
        <w:bottom w:val="none" w:sz="0" w:space="0" w:color="auto"/>
        <w:right w:val="none" w:sz="0" w:space="0" w:color="auto"/>
      </w:divBdr>
    </w:div>
    <w:div w:id="207874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qaa.ac.uk/docs/qaa/quality-code/qualifications-frameworks.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plymouth.ac.uk/uploads/production/document/path/1/1956/Definitions_of_Elements_and_Components_of_Assessment.pdf"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 TargetMode="Externa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quality-code/subject-benchmark-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nfirmed xmlns="af7eb309-f423-4a35-b82c-8a68d6aba27c">Yes</Confirmed>
    <Document_x0020_type xmlns="af7eb309-f423-4a35-b82c-8a68d6aba27c">Forms/templates/guidance</Document_x0020_type>
    <Academic_x0020_year xmlns="af7eb309-f423-4a35-b82c-8a68d6aba27c">2018-2019</Academic_x0020_yea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1F99B7096E5BE4DB5137573B80FD949" ma:contentTypeVersion="9" ma:contentTypeDescription="Create a new document." ma:contentTypeScope="" ma:versionID="2d935969c79486bb3266fcf85bdb6b2a">
  <xsd:schema xmlns:xsd="http://www.w3.org/2001/XMLSchema" xmlns:xs="http://www.w3.org/2001/XMLSchema" xmlns:p="http://schemas.microsoft.com/office/2006/metadata/properties" xmlns:ns2="af7eb309-f423-4a35-b82c-8a68d6aba27c" xmlns:ns3="ca33d3bb-656a-497b-b11d-255efe44b2ed" targetNamespace="http://schemas.microsoft.com/office/2006/metadata/properties" ma:root="true" ma:fieldsID="07432f37e1a813f9709a5aa75bba3d7c" ns2:_="" ns3:_="">
    <xsd:import namespace="af7eb309-f423-4a35-b82c-8a68d6aba27c"/>
    <xsd:import namespace="ca33d3bb-656a-497b-b11d-255efe44b2ed"/>
    <xsd:element name="properties">
      <xsd:complexType>
        <xsd:sequence>
          <xsd:element name="documentManagement">
            <xsd:complexType>
              <xsd:all>
                <xsd:element ref="ns2:Document_x0020_type" minOccurs="0"/>
                <xsd:element ref="ns2:Academic_x0020_year" minOccurs="0"/>
                <xsd:element ref="ns2:Confirmed" minOccurs="0"/>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eb309-f423-4a35-b82c-8a68d6aba27c" elementFormDefault="qualified">
    <xsd:import namespace="http://schemas.microsoft.com/office/2006/documentManagement/types"/>
    <xsd:import namespace="http://schemas.microsoft.com/office/infopath/2007/PartnerControls"/>
    <xsd:element name="Document_x0020_type" ma:index="8" nillable="true" ma:displayName="Document type" ma:description="Processes or forms/templates" ma:format="Dropdown" ma:internalName="Document_x0020_type">
      <xsd:simpleType>
        <xsd:restriction base="dms:Choice">
          <xsd:enumeration value="Procedure"/>
          <xsd:enumeration value="Forms/templates/guidance"/>
          <xsd:enumeration value="Outline index"/>
          <xsd:enumeration value="Misc"/>
          <xsd:enumeration value="Jane's handover notes"/>
        </xsd:restriction>
      </xsd:simpleType>
    </xsd:element>
    <xsd:element name="Academic_x0020_year" ma:index="9" nillable="true" ma:displayName="Academic year" ma:format="Dropdown" ma:internalName="Academic_x0020_year">
      <xsd:simpleType>
        <xsd:restriction base="dms:Choice">
          <xsd:enumeration value="2017-2018"/>
          <xsd:enumeration value="2018-2019"/>
          <xsd:enumeration value="2019-2020"/>
        </xsd:restriction>
      </xsd:simpleType>
    </xsd:element>
    <xsd:element name="Confirmed" ma:index="10" nillable="true" ma:displayName="Confirmed" ma:default="Yes" ma:format="Dropdown" ma:internalName="Confirmed">
      <xsd:simpleType>
        <xsd:restriction base="dms:Choice">
          <xsd:enumeration value="Yes"/>
          <xsd:enumeration value="No"/>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3d3bb-656a-497b-b11d-255efe44b2e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2848DCD-79F2-4E4C-ABF3-2C9AC65774DD}">
  <ds:schemaRefs>
    <ds:schemaRef ds:uri="http://schemas.microsoft.com/office/2006/metadata/properties"/>
    <ds:schemaRef ds:uri="http://schemas.microsoft.com/office/infopath/2007/PartnerControls"/>
    <ds:schemaRef ds:uri="af7eb309-f423-4a35-b82c-8a68d6aba27c"/>
  </ds:schemaRefs>
</ds:datastoreItem>
</file>

<file path=customXml/itemProps2.xml><?xml version="1.0" encoding="utf-8"?>
<ds:datastoreItem xmlns:ds="http://schemas.openxmlformats.org/officeDocument/2006/customXml" ds:itemID="{3ED738B0-8F28-478C-8520-26F57634EA81}">
  <ds:schemaRefs>
    <ds:schemaRef ds:uri="http://schemas.microsoft.com/sharepoint/v3/contenttype/forms"/>
  </ds:schemaRefs>
</ds:datastoreItem>
</file>

<file path=customXml/itemProps3.xml><?xml version="1.0" encoding="utf-8"?>
<ds:datastoreItem xmlns:ds="http://schemas.openxmlformats.org/officeDocument/2006/customXml" ds:itemID="{C4FA1D0D-FAF9-4D03-8E13-4144E1E7C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eb309-f423-4a35-b82c-8a68d6aba27c"/>
    <ds:schemaRef ds:uri="ca33d3bb-656a-497b-b11d-255efe44b2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B0E522-83A1-4241-A9CE-E544A0FE1A1A}">
  <ds:schemaRefs>
    <ds:schemaRef ds:uri="http://schemas.openxmlformats.org/officeDocument/2006/bibliography"/>
  </ds:schemaRefs>
</ds:datastoreItem>
</file>

<file path=customXml/itemProps5.xml><?xml version="1.0" encoding="utf-8"?>
<ds:datastoreItem xmlns:ds="http://schemas.openxmlformats.org/officeDocument/2006/customXml" ds:itemID="{492FDBEF-E6CD-413D-8356-7AB8119EEA3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Committee Protocols</vt:lpstr>
    </vt:vector>
  </TitlesOfParts>
  <Company>University Of Plymouth</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 Protocols</dc:title>
  <dc:subject/>
  <dc:creator>J Hopkinson</dc:creator>
  <cp:keywords/>
  <cp:lastModifiedBy>Andy Wills</cp:lastModifiedBy>
  <cp:revision>2</cp:revision>
  <cp:lastPrinted>2017-05-15T00:21:00Z</cp:lastPrinted>
  <dcterms:created xsi:type="dcterms:W3CDTF">2024-01-05T12:25:00Z</dcterms:created>
  <dcterms:modified xsi:type="dcterms:W3CDTF">2024-01-05T12:25:00Z</dcterms:modified>
</cp:coreProperties>
</file>